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62A27" w:rsidRPr="002C17EC" w:rsidRDefault="00362A27">
      <w:pPr>
        <w:jc w:val="right"/>
        <w:rPr>
          <w:rFonts w:cs="Arial"/>
        </w:rPr>
      </w:pPr>
    </w:p>
    <w:p w:rsidR="00362A27" w:rsidRPr="002C17EC" w:rsidRDefault="00362A27">
      <w:pPr>
        <w:jc w:val="right"/>
        <w:rPr>
          <w:rFonts w:cs="Arial"/>
        </w:rPr>
      </w:pPr>
    </w:p>
    <w:p w:rsidR="00362A27" w:rsidRPr="002C17EC" w:rsidRDefault="00362A27">
      <w:pPr>
        <w:spacing w:before="120"/>
        <w:jc w:val="right"/>
        <w:rPr>
          <w:rFonts w:cs="Arial"/>
        </w:rPr>
      </w:pPr>
      <w:r w:rsidRPr="002C17EC">
        <w:rPr>
          <w:rFonts w:cs="Arial"/>
        </w:rPr>
        <w:t xml:space="preserve"> </w:t>
      </w:r>
    </w:p>
    <w:p w:rsidR="00362A27" w:rsidRPr="002C17EC" w:rsidRDefault="00362A27">
      <w:pPr>
        <w:spacing w:before="238" w:after="119" w:line="100" w:lineRule="atLeast"/>
        <w:jc w:val="right"/>
        <w:rPr>
          <w:rFonts w:cs="Arial"/>
          <w:b/>
          <w:sz w:val="44"/>
          <w:szCs w:val="44"/>
        </w:rPr>
      </w:pPr>
      <w:r w:rsidRPr="002C17EC">
        <w:rPr>
          <w:rFonts w:cs="Arial"/>
          <w:b/>
          <w:sz w:val="44"/>
          <w:szCs w:val="44"/>
        </w:rPr>
        <w:t xml:space="preserve"> </w:t>
      </w:r>
    </w:p>
    <w:p w:rsidR="00362A27" w:rsidRPr="002C17EC" w:rsidRDefault="00362A27">
      <w:pPr>
        <w:spacing w:before="238" w:after="119" w:line="100" w:lineRule="atLeast"/>
        <w:jc w:val="right"/>
        <w:rPr>
          <w:rFonts w:cs="Arial"/>
          <w:b/>
          <w:sz w:val="44"/>
          <w:szCs w:val="44"/>
        </w:rPr>
      </w:pPr>
      <w:r w:rsidRPr="002C17EC">
        <w:rPr>
          <w:rFonts w:cs="Arial"/>
          <w:b/>
          <w:sz w:val="44"/>
          <w:szCs w:val="44"/>
        </w:rPr>
        <w:t xml:space="preserve"> </w:t>
      </w:r>
    </w:p>
    <w:p w:rsidR="00362A27" w:rsidRPr="002C17EC" w:rsidRDefault="00362A27">
      <w:pPr>
        <w:spacing w:before="238" w:after="119" w:line="100" w:lineRule="atLeast"/>
        <w:jc w:val="right"/>
        <w:rPr>
          <w:rFonts w:cs="Arial"/>
          <w:b/>
          <w:sz w:val="44"/>
          <w:szCs w:val="44"/>
        </w:rPr>
      </w:pPr>
      <w:r w:rsidRPr="002C17EC">
        <w:rPr>
          <w:rFonts w:cs="Arial"/>
          <w:b/>
          <w:sz w:val="44"/>
          <w:szCs w:val="44"/>
        </w:rPr>
        <w:t xml:space="preserve"> </w:t>
      </w:r>
      <w:r w:rsidR="002C17EC">
        <w:rPr>
          <w:rFonts w:cs="Arial"/>
          <w:b/>
          <w:sz w:val="44"/>
          <w:szCs w:val="44"/>
        </w:rPr>
        <w:tab/>
      </w:r>
    </w:p>
    <w:p w:rsidR="00362A27" w:rsidRPr="002C17EC" w:rsidRDefault="00362A27">
      <w:pPr>
        <w:spacing w:before="238" w:after="119" w:line="100" w:lineRule="atLeast"/>
        <w:jc w:val="right"/>
        <w:rPr>
          <w:rFonts w:cs="Arial"/>
          <w:b/>
          <w:sz w:val="44"/>
          <w:szCs w:val="44"/>
        </w:rPr>
      </w:pPr>
    </w:p>
    <w:p w:rsidR="00362A27" w:rsidRPr="00BB1C05" w:rsidRDefault="00362A27" w:rsidP="00965CE8">
      <w:pPr>
        <w:spacing w:line="360" w:lineRule="auto"/>
        <w:jc w:val="right"/>
        <w:rPr>
          <w:rFonts w:eastAsia="MS Mincho" w:cs="Tahoma"/>
          <w:b/>
          <w:i/>
          <w:color w:val="0000FF"/>
          <w:sz w:val="30"/>
          <w:szCs w:val="30"/>
        </w:rPr>
      </w:pPr>
      <w:r w:rsidRPr="00BB1C05">
        <w:rPr>
          <w:rFonts w:eastAsia="MS Mincho" w:cs="Tahoma"/>
          <w:b/>
          <w:sz w:val="30"/>
          <w:szCs w:val="30"/>
        </w:rPr>
        <w:t>Projeto</w:t>
      </w:r>
      <w:r w:rsidRPr="00BB1C05">
        <w:rPr>
          <w:b/>
          <w:sz w:val="30"/>
          <w:szCs w:val="30"/>
        </w:rPr>
        <w:t xml:space="preserve"> </w:t>
      </w:r>
      <w:r w:rsidRPr="00BB1C05">
        <w:rPr>
          <w:rFonts w:eastAsia="MS Mincho" w:cs="Tahoma"/>
          <w:b/>
          <w:i/>
          <w:color w:val="0000FF"/>
          <w:sz w:val="30"/>
          <w:szCs w:val="30"/>
        </w:rPr>
        <w:t>&lt;Nome do Projeto&gt;</w:t>
      </w:r>
    </w:p>
    <w:p w:rsidR="00362A27" w:rsidRPr="00965CE8" w:rsidRDefault="00A92464" w:rsidP="00965CE8">
      <w:pPr>
        <w:spacing w:line="360" w:lineRule="auto"/>
        <w:jc w:val="right"/>
        <w:rPr>
          <w:rFonts w:eastAsia="MS Mincho" w:cs="Tahoma"/>
          <w:color w:val="0000FF"/>
          <w:sz w:val="30"/>
          <w:szCs w:val="30"/>
        </w:rPr>
      </w:pPr>
      <w:r w:rsidRPr="00965CE8">
        <w:rPr>
          <w:rFonts w:eastAsia="MS Mincho" w:cs="Tahoma"/>
          <w:sz w:val="30"/>
          <w:szCs w:val="30"/>
        </w:rPr>
        <w:t>Roteiro de Teste</w:t>
      </w:r>
      <w:r w:rsidR="00362A27" w:rsidRPr="00965CE8">
        <w:rPr>
          <w:sz w:val="30"/>
          <w:szCs w:val="30"/>
        </w:rPr>
        <w:t xml:space="preserve"> - </w:t>
      </w:r>
      <w:r w:rsidR="00362A27" w:rsidRPr="00965CE8">
        <w:rPr>
          <w:rFonts w:eastAsia="MS Mincho" w:cs="Tahoma"/>
          <w:i/>
          <w:color w:val="0000FF"/>
          <w:sz w:val="30"/>
          <w:szCs w:val="30"/>
        </w:rPr>
        <w:t>&lt;</w:t>
      </w:r>
      <w:r w:rsidR="00362A27" w:rsidRPr="00965CE8">
        <w:rPr>
          <w:rFonts w:eastAsia="MS Mincho" w:cs="Tahoma"/>
          <w:color w:val="0000FF"/>
          <w:sz w:val="30"/>
          <w:szCs w:val="30"/>
        </w:rPr>
        <w:t xml:space="preserve">Nome do Caso de Uso&gt; </w:t>
      </w:r>
    </w:p>
    <w:p w:rsidR="00362A27" w:rsidRPr="00965CE8" w:rsidRDefault="00362A27" w:rsidP="00965CE8">
      <w:pPr>
        <w:spacing w:before="120" w:line="360" w:lineRule="auto"/>
        <w:jc w:val="right"/>
        <w:rPr>
          <w:color w:val="0000FF"/>
          <w:sz w:val="28"/>
          <w:szCs w:val="28"/>
        </w:rPr>
      </w:pPr>
      <w:r w:rsidRPr="00965CE8">
        <w:rPr>
          <w:sz w:val="28"/>
          <w:szCs w:val="28"/>
        </w:rPr>
        <w:t xml:space="preserve">Versão </w:t>
      </w:r>
      <w:r w:rsidRPr="00965CE8">
        <w:rPr>
          <w:color w:val="0000FF"/>
          <w:sz w:val="28"/>
          <w:szCs w:val="28"/>
        </w:rPr>
        <w:t>&lt;n.n&gt;</w:t>
      </w:r>
    </w:p>
    <w:p w:rsidR="00362A27" w:rsidRDefault="00362A27">
      <w:pPr>
        <w:spacing w:before="238" w:after="119" w:line="100" w:lineRule="atLeast"/>
        <w:jc w:val="right"/>
        <w:rPr>
          <w:rFonts w:eastAsia="Lucida Sans Unicode"/>
          <w:b/>
          <w:bCs/>
          <w:szCs w:val="36"/>
          <w:u w:val="single"/>
        </w:rPr>
      </w:pPr>
    </w:p>
    <w:p w:rsidR="00362A27" w:rsidRDefault="00362A27">
      <w:pPr>
        <w:rPr>
          <w:b/>
          <w:bCs/>
          <w:sz w:val="28"/>
          <w:szCs w:val="28"/>
        </w:rPr>
        <w:sectPr w:rsidR="00362A27" w:rsidSect="00965CE8">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code="9"/>
          <w:pgMar w:top="1701" w:right="1418" w:bottom="1418" w:left="1701" w:header="720" w:footer="720" w:gutter="0"/>
          <w:cols w:space="720"/>
          <w:docGrid w:linePitch="326"/>
        </w:sectPr>
      </w:pPr>
    </w:p>
    <w:p w:rsidR="00965CE8" w:rsidRPr="003C2C5B" w:rsidRDefault="00965CE8" w:rsidP="00965CE8">
      <w:pPr>
        <w:pStyle w:val="Ttulo10"/>
        <w:jc w:val="center"/>
        <w:rPr>
          <w:b/>
        </w:rPr>
      </w:pPr>
      <w:r w:rsidRPr="003C2C5B">
        <w:rPr>
          <w:b/>
        </w:rPr>
        <w:lastRenderedPageBreak/>
        <w:t>Histórico de Revisão</w:t>
      </w:r>
    </w:p>
    <w:p w:rsidR="00965CE8" w:rsidRPr="003C2C5B" w:rsidRDefault="00965CE8" w:rsidP="00965CE8"/>
    <w:tbl>
      <w:tblPr>
        <w:tblW w:w="8789" w:type="dxa"/>
        <w:tblInd w:w="108" w:type="dxa"/>
        <w:tblLayout w:type="fixed"/>
        <w:tblLook w:val="0000" w:firstRow="0" w:lastRow="0" w:firstColumn="0" w:lastColumn="0" w:noHBand="0" w:noVBand="0"/>
      </w:tblPr>
      <w:tblGrid>
        <w:gridCol w:w="1560"/>
        <w:gridCol w:w="960"/>
        <w:gridCol w:w="3717"/>
        <w:gridCol w:w="2552"/>
      </w:tblGrid>
      <w:tr w:rsidR="002C17EC" w:rsidRPr="002001C2" w:rsidTr="0061508C">
        <w:tc>
          <w:tcPr>
            <w:tcW w:w="1560" w:type="dxa"/>
            <w:tcBorders>
              <w:top w:val="single" w:sz="1" w:space="0" w:color="000000"/>
              <w:left w:val="single" w:sz="1" w:space="0" w:color="000000"/>
              <w:bottom w:val="single" w:sz="1" w:space="0" w:color="000000"/>
            </w:tcBorders>
            <w:shd w:val="clear" w:color="auto" w:fill="BFBFBF"/>
          </w:tcPr>
          <w:p w:rsidR="002C17EC" w:rsidRPr="002001C2" w:rsidRDefault="002C17EC" w:rsidP="0061508C">
            <w:pPr>
              <w:pStyle w:val="TabelaTtulo"/>
            </w:pPr>
            <w:r w:rsidRPr="002001C2">
              <w:t>Data</w:t>
            </w:r>
          </w:p>
        </w:tc>
        <w:tc>
          <w:tcPr>
            <w:tcW w:w="960" w:type="dxa"/>
            <w:tcBorders>
              <w:top w:val="single" w:sz="1" w:space="0" w:color="000000"/>
              <w:left w:val="single" w:sz="1" w:space="0" w:color="000000"/>
              <w:bottom w:val="single" w:sz="1" w:space="0" w:color="000000"/>
            </w:tcBorders>
            <w:shd w:val="clear" w:color="auto" w:fill="BFBFBF"/>
          </w:tcPr>
          <w:p w:rsidR="002C17EC" w:rsidRPr="002001C2" w:rsidRDefault="002C17EC" w:rsidP="0061508C">
            <w:pPr>
              <w:pStyle w:val="TabelaTtulo"/>
            </w:pPr>
            <w:r w:rsidRPr="002001C2">
              <w:t>Versão</w:t>
            </w:r>
          </w:p>
        </w:tc>
        <w:tc>
          <w:tcPr>
            <w:tcW w:w="3717" w:type="dxa"/>
            <w:tcBorders>
              <w:top w:val="single" w:sz="1" w:space="0" w:color="000000"/>
              <w:left w:val="single" w:sz="1" w:space="0" w:color="000000"/>
              <w:bottom w:val="single" w:sz="1" w:space="0" w:color="000000"/>
            </w:tcBorders>
            <w:shd w:val="clear" w:color="auto" w:fill="BFBFBF"/>
          </w:tcPr>
          <w:p w:rsidR="002C17EC" w:rsidRPr="002001C2" w:rsidRDefault="002C17EC" w:rsidP="0061508C">
            <w:pPr>
              <w:pStyle w:val="TabelaTtulo"/>
            </w:pPr>
            <w:r w:rsidRPr="002001C2">
              <w:t>Descrição</w:t>
            </w:r>
          </w:p>
        </w:tc>
        <w:tc>
          <w:tcPr>
            <w:tcW w:w="2552" w:type="dxa"/>
            <w:tcBorders>
              <w:top w:val="single" w:sz="1" w:space="0" w:color="000000"/>
              <w:left w:val="single" w:sz="1" w:space="0" w:color="000000"/>
              <w:bottom w:val="single" w:sz="1" w:space="0" w:color="000000"/>
              <w:right w:val="single" w:sz="1" w:space="0" w:color="000000"/>
            </w:tcBorders>
            <w:shd w:val="clear" w:color="auto" w:fill="BFBFBF"/>
          </w:tcPr>
          <w:p w:rsidR="002C17EC" w:rsidRPr="002001C2" w:rsidRDefault="002C17EC" w:rsidP="0061508C">
            <w:pPr>
              <w:pStyle w:val="TabelaTtulo"/>
            </w:pPr>
            <w:r w:rsidRPr="002001C2">
              <w:t>Autor</w:t>
            </w:r>
          </w:p>
        </w:tc>
      </w:tr>
      <w:tr w:rsidR="002C17EC" w:rsidRPr="002001C2" w:rsidTr="0061508C">
        <w:tc>
          <w:tcPr>
            <w:tcW w:w="1560" w:type="dxa"/>
            <w:tcBorders>
              <w:left w:val="single" w:sz="1" w:space="0" w:color="000000"/>
              <w:bottom w:val="single" w:sz="1" w:space="0" w:color="000000"/>
            </w:tcBorders>
          </w:tcPr>
          <w:p w:rsidR="002C17EC" w:rsidRPr="002001C2" w:rsidRDefault="002C17EC" w:rsidP="0061508C">
            <w:pPr>
              <w:pStyle w:val="InfoBlue"/>
              <w:jc w:val="center"/>
            </w:pPr>
            <w:r w:rsidRPr="002001C2">
              <w:t>&lt;dd/mm/yyyy&gt;</w:t>
            </w:r>
          </w:p>
        </w:tc>
        <w:tc>
          <w:tcPr>
            <w:tcW w:w="960" w:type="dxa"/>
            <w:tcBorders>
              <w:left w:val="single" w:sz="1" w:space="0" w:color="000000"/>
              <w:bottom w:val="single" w:sz="1" w:space="0" w:color="000000"/>
            </w:tcBorders>
          </w:tcPr>
          <w:p w:rsidR="002C17EC" w:rsidRPr="002001C2" w:rsidRDefault="002C17EC" w:rsidP="0061508C">
            <w:pPr>
              <w:pStyle w:val="InfoBlue"/>
              <w:jc w:val="center"/>
            </w:pPr>
            <w:r w:rsidRPr="002001C2">
              <w:t>&lt;x.x&gt;</w:t>
            </w:r>
          </w:p>
        </w:tc>
        <w:tc>
          <w:tcPr>
            <w:tcW w:w="3717" w:type="dxa"/>
            <w:tcBorders>
              <w:left w:val="single" w:sz="1" w:space="0" w:color="000000"/>
              <w:bottom w:val="single" w:sz="1" w:space="0" w:color="000000"/>
            </w:tcBorders>
          </w:tcPr>
          <w:p w:rsidR="002C17EC" w:rsidRPr="002001C2" w:rsidRDefault="002C17EC" w:rsidP="0061508C">
            <w:pPr>
              <w:pStyle w:val="InfoBlue"/>
              <w:jc w:val="center"/>
            </w:pPr>
            <w:r w:rsidRPr="002001C2">
              <w:t>&lt;texto detalhado da revisão&gt;</w:t>
            </w:r>
          </w:p>
        </w:tc>
        <w:tc>
          <w:tcPr>
            <w:tcW w:w="2552" w:type="dxa"/>
            <w:tcBorders>
              <w:left w:val="single" w:sz="1" w:space="0" w:color="000000"/>
              <w:bottom w:val="single" w:sz="1" w:space="0" w:color="000000"/>
              <w:right w:val="single" w:sz="1" w:space="0" w:color="000000"/>
            </w:tcBorders>
          </w:tcPr>
          <w:p w:rsidR="002C17EC" w:rsidRPr="002001C2" w:rsidRDefault="002C17EC" w:rsidP="0061508C">
            <w:pPr>
              <w:pStyle w:val="InfoBlue"/>
              <w:jc w:val="center"/>
            </w:pPr>
            <w:r w:rsidRPr="002001C2">
              <w:t>&lt;Nome do responsável&gt;</w:t>
            </w:r>
          </w:p>
        </w:tc>
      </w:tr>
      <w:tr w:rsidR="002C17EC" w:rsidRPr="002001C2" w:rsidTr="0061508C">
        <w:tc>
          <w:tcPr>
            <w:tcW w:w="1560" w:type="dxa"/>
            <w:tcBorders>
              <w:left w:val="single" w:sz="1" w:space="0" w:color="000000"/>
              <w:bottom w:val="single" w:sz="1" w:space="0" w:color="000000"/>
            </w:tcBorders>
          </w:tcPr>
          <w:p w:rsidR="002C17EC" w:rsidRPr="002001C2" w:rsidRDefault="002C17EC" w:rsidP="0061508C">
            <w:pPr>
              <w:snapToGrid w:val="0"/>
            </w:pPr>
          </w:p>
        </w:tc>
        <w:tc>
          <w:tcPr>
            <w:tcW w:w="960" w:type="dxa"/>
            <w:tcBorders>
              <w:left w:val="single" w:sz="1" w:space="0" w:color="000000"/>
              <w:bottom w:val="single" w:sz="1" w:space="0" w:color="000000"/>
            </w:tcBorders>
          </w:tcPr>
          <w:p w:rsidR="002C17EC" w:rsidRPr="002001C2" w:rsidRDefault="002C17EC" w:rsidP="0061508C">
            <w:pPr>
              <w:snapToGrid w:val="0"/>
              <w:jc w:val="center"/>
            </w:pPr>
          </w:p>
        </w:tc>
        <w:tc>
          <w:tcPr>
            <w:tcW w:w="3717" w:type="dxa"/>
            <w:tcBorders>
              <w:left w:val="single" w:sz="1" w:space="0" w:color="000000"/>
              <w:bottom w:val="single" w:sz="1" w:space="0" w:color="000000"/>
            </w:tcBorders>
          </w:tcPr>
          <w:p w:rsidR="002C17EC" w:rsidRPr="002001C2" w:rsidRDefault="002C17EC" w:rsidP="0061508C">
            <w:pPr>
              <w:snapToGrid w:val="0"/>
            </w:pPr>
          </w:p>
        </w:tc>
        <w:tc>
          <w:tcPr>
            <w:tcW w:w="2552" w:type="dxa"/>
            <w:tcBorders>
              <w:left w:val="single" w:sz="1" w:space="0" w:color="000000"/>
              <w:bottom w:val="single" w:sz="1" w:space="0" w:color="000000"/>
              <w:right w:val="single" w:sz="1" w:space="0" w:color="000000"/>
            </w:tcBorders>
          </w:tcPr>
          <w:p w:rsidR="002C17EC" w:rsidRPr="002001C2" w:rsidRDefault="002C17EC" w:rsidP="0061508C">
            <w:pPr>
              <w:snapToGrid w:val="0"/>
            </w:pPr>
          </w:p>
        </w:tc>
      </w:tr>
      <w:tr w:rsidR="002C17EC" w:rsidRPr="002001C2" w:rsidTr="0061508C">
        <w:tc>
          <w:tcPr>
            <w:tcW w:w="1560" w:type="dxa"/>
            <w:tcBorders>
              <w:left w:val="single" w:sz="1" w:space="0" w:color="000000"/>
              <w:bottom w:val="single" w:sz="1" w:space="0" w:color="000000"/>
            </w:tcBorders>
          </w:tcPr>
          <w:p w:rsidR="002C17EC" w:rsidRPr="002001C2" w:rsidRDefault="002C17EC" w:rsidP="0061508C">
            <w:pPr>
              <w:snapToGrid w:val="0"/>
            </w:pPr>
          </w:p>
        </w:tc>
        <w:tc>
          <w:tcPr>
            <w:tcW w:w="960" w:type="dxa"/>
            <w:tcBorders>
              <w:left w:val="single" w:sz="1" w:space="0" w:color="000000"/>
              <w:bottom w:val="single" w:sz="1" w:space="0" w:color="000000"/>
            </w:tcBorders>
          </w:tcPr>
          <w:p w:rsidR="002C17EC" w:rsidRPr="002001C2" w:rsidRDefault="002C17EC" w:rsidP="0061508C">
            <w:pPr>
              <w:snapToGrid w:val="0"/>
              <w:jc w:val="center"/>
            </w:pPr>
          </w:p>
        </w:tc>
        <w:tc>
          <w:tcPr>
            <w:tcW w:w="3717" w:type="dxa"/>
            <w:tcBorders>
              <w:left w:val="single" w:sz="1" w:space="0" w:color="000000"/>
              <w:bottom w:val="single" w:sz="1" w:space="0" w:color="000000"/>
            </w:tcBorders>
          </w:tcPr>
          <w:p w:rsidR="002C17EC" w:rsidRPr="002001C2" w:rsidRDefault="002C17EC" w:rsidP="0061508C">
            <w:pPr>
              <w:snapToGrid w:val="0"/>
            </w:pPr>
          </w:p>
        </w:tc>
        <w:tc>
          <w:tcPr>
            <w:tcW w:w="2552" w:type="dxa"/>
            <w:tcBorders>
              <w:left w:val="single" w:sz="1" w:space="0" w:color="000000"/>
              <w:bottom w:val="single" w:sz="1" w:space="0" w:color="000000"/>
              <w:right w:val="single" w:sz="1" w:space="0" w:color="000000"/>
            </w:tcBorders>
          </w:tcPr>
          <w:p w:rsidR="002C17EC" w:rsidRPr="002001C2" w:rsidRDefault="002C17EC" w:rsidP="0061508C">
            <w:pPr>
              <w:snapToGrid w:val="0"/>
            </w:pPr>
          </w:p>
        </w:tc>
      </w:tr>
      <w:tr w:rsidR="002C17EC" w:rsidRPr="002001C2" w:rsidTr="0061508C">
        <w:tc>
          <w:tcPr>
            <w:tcW w:w="1560" w:type="dxa"/>
            <w:tcBorders>
              <w:left w:val="single" w:sz="1" w:space="0" w:color="000000"/>
              <w:bottom w:val="single" w:sz="1" w:space="0" w:color="000000"/>
            </w:tcBorders>
          </w:tcPr>
          <w:p w:rsidR="002C17EC" w:rsidRPr="002001C2" w:rsidRDefault="002C17EC" w:rsidP="0061508C">
            <w:pPr>
              <w:snapToGrid w:val="0"/>
            </w:pPr>
          </w:p>
        </w:tc>
        <w:tc>
          <w:tcPr>
            <w:tcW w:w="960" w:type="dxa"/>
            <w:tcBorders>
              <w:left w:val="single" w:sz="1" w:space="0" w:color="000000"/>
              <w:bottom w:val="single" w:sz="1" w:space="0" w:color="000000"/>
            </w:tcBorders>
          </w:tcPr>
          <w:p w:rsidR="002C17EC" w:rsidRPr="002001C2" w:rsidRDefault="002C17EC" w:rsidP="0061508C">
            <w:pPr>
              <w:snapToGrid w:val="0"/>
              <w:jc w:val="center"/>
            </w:pPr>
          </w:p>
        </w:tc>
        <w:tc>
          <w:tcPr>
            <w:tcW w:w="3717" w:type="dxa"/>
            <w:tcBorders>
              <w:left w:val="single" w:sz="1" w:space="0" w:color="000000"/>
              <w:bottom w:val="single" w:sz="1" w:space="0" w:color="000000"/>
            </w:tcBorders>
          </w:tcPr>
          <w:p w:rsidR="002C17EC" w:rsidRPr="002001C2" w:rsidRDefault="002C17EC" w:rsidP="0061508C">
            <w:pPr>
              <w:snapToGrid w:val="0"/>
            </w:pPr>
          </w:p>
        </w:tc>
        <w:tc>
          <w:tcPr>
            <w:tcW w:w="2552" w:type="dxa"/>
            <w:tcBorders>
              <w:left w:val="single" w:sz="1" w:space="0" w:color="000000"/>
              <w:bottom w:val="single" w:sz="1" w:space="0" w:color="000000"/>
              <w:right w:val="single" w:sz="1" w:space="0" w:color="000000"/>
            </w:tcBorders>
          </w:tcPr>
          <w:p w:rsidR="002C17EC" w:rsidRPr="002001C2" w:rsidRDefault="002C17EC" w:rsidP="0061508C">
            <w:pPr>
              <w:snapToGrid w:val="0"/>
            </w:pPr>
          </w:p>
        </w:tc>
      </w:tr>
    </w:tbl>
    <w:p w:rsidR="00965CE8" w:rsidRPr="003C2C5B" w:rsidRDefault="00965CE8" w:rsidP="00965CE8"/>
    <w:p w:rsidR="00965CE8" w:rsidRDefault="00965CE8">
      <w:pPr>
        <w:jc w:val="center"/>
        <w:rPr>
          <w:b/>
          <w:bCs/>
          <w:sz w:val="32"/>
          <w:szCs w:val="32"/>
        </w:rPr>
      </w:pPr>
    </w:p>
    <w:p w:rsidR="00965CE8" w:rsidRDefault="00965CE8">
      <w:pPr>
        <w:jc w:val="center"/>
        <w:rPr>
          <w:b/>
          <w:bCs/>
          <w:sz w:val="32"/>
          <w:szCs w:val="32"/>
        </w:rPr>
      </w:pPr>
    </w:p>
    <w:p w:rsidR="00965CE8" w:rsidRDefault="00965CE8">
      <w:pPr>
        <w:jc w:val="center"/>
        <w:rPr>
          <w:b/>
          <w:bCs/>
          <w:sz w:val="32"/>
          <w:szCs w:val="32"/>
        </w:rPr>
      </w:pPr>
    </w:p>
    <w:p w:rsidR="00965CE8" w:rsidRDefault="00965CE8" w:rsidP="00965CE8">
      <w:pPr>
        <w:jc w:val="center"/>
        <w:rPr>
          <w:b/>
          <w:bCs/>
          <w:sz w:val="32"/>
          <w:szCs w:val="32"/>
        </w:rPr>
      </w:pPr>
      <w:r>
        <w:rPr>
          <w:b/>
          <w:bCs/>
          <w:sz w:val="32"/>
          <w:szCs w:val="32"/>
        </w:rPr>
        <w:br w:type="page"/>
      </w:r>
      <w:r w:rsidR="00362A27">
        <w:rPr>
          <w:b/>
          <w:bCs/>
          <w:sz w:val="32"/>
          <w:szCs w:val="32"/>
        </w:rPr>
        <w:lastRenderedPageBreak/>
        <w:t>Sumário</w:t>
      </w:r>
    </w:p>
    <w:p w:rsidR="00965CE8" w:rsidRDefault="00965CE8" w:rsidP="00965CE8">
      <w:pPr>
        <w:jc w:val="center"/>
        <w:rPr>
          <w:b/>
          <w:bCs/>
          <w:sz w:val="32"/>
          <w:szCs w:val="32"/>
        </w:rPr>
      </w:pPr>
    </w:p>
    <w:p w:rsidR="00BB1C05" w:rsidRDefault="00965CE8">
      <w:pPr>
        <w:pStyle w:val="Sumrio1"/>
        <w:tabs>
          <w:tab w:val="left" w:pos="480"/>
          <w:tab w:val="right" w:leader="dot" w:pos="8776"/>
        </w:tabs>
        <w:rPr>
          <w:b w:val="0"/>
          <w:bCs w:val="0"/>
          <w:i w:val="0"/>
          <w:iCs w:val="0"/>
          <w:noProof/>
          <w:color w:val="auto"/>
          <w:sz w:val="22"/>
          <w:szCs w:val="22"/>
          <w:lang w:eastAsia="pt-BR"/>
        </w:rPr>
      </w:pPr>
      <w:r>
        <w:rPr>
          <w:b w:val="0"/>
          <w:bCs w:val="0"/>
          <w:sz w:val="32"/>
          <w:szCs w:val="32"/>
        </w:rPr>
        <w:fldChar w:fldCharType="begin"/>
      </w:r>
      <w:r>
        <w:rPr>
          <w:b w:val="0"/>
          <w:bCs w:val="0"/>
          <w:sz w:val="32"/>
          <w:szCs w:val="32"/>
        </w:rPr>
        <w:instrText xml:space="preserve"> TOC \h \z \t "Título_Nível3;3;Título_Nível1;1;Título_Nível2;2" </w:instrText>
      </w:r>
      <w:r>
        <w:rPr>
          <w:b w:val="0"/>
          <w:bCs w:val="0"/>
          <w:sz w:val="32"/>
          <w:szCs w:val="32"/>
        </w:rPr>
        <w:fldChar w:fldCharType="separate"/>
      </w:r>
      <w:hyperlink w:anchor="_Toc277860799" w:history="1">
        <w:r w:rsidR="00BB1C05" w:rsidRPr="00C63A19">
          <w:rPr>
            <w:rStyle w:val="Hyperlink"/>
            <w:noProof/>
          </w:rPr>
          <w:t>1.</w:t>
        </w:r>
        <w:r w:rsidR="00BB1C05">
          <w:rPr>
            <w:b w:val="0"/>
            <w:bCs w:val="0"/>
            <w:i w:val="0"/>
            <w:iCs w:val="0"/>
            <w:noProof/>
            <w:color w:val="auto"/>
            <w:sz w:val="22"/>
            <w:szCs w:val="22"/>
            <w:lang w:eastAsia="pt-BR"/>
          </w:rPr>
          <w:tab/>
        </w:r>
        <w:r w:rsidR="00BB1C05" w:rsidRPr="00C63A19">
          <w:rPr>
            <w:rStyle w:val="Hyperlink"/>
            <w:noProof/>
          </w:rPr>
          <w:t>Introdução</w:t>
        </w:r>
        <w:r w:rsidR="00BB1C05">
          <w:rPr>
            <w:noProof/>
            <w:webHidden/>
          </w:rPr>
          <w:tab/>
        </w:r>
        <w:r w:rsidR="00BB1C05">
          <w:rPr>
            <w:noProof/>
            <w:webHidden/>
          </w:rPr>
          <w:fldChar w:fldCharType="begin"/>
        </w:r>
        <w:r w:rsidR="00BB1C05">
          <w:rPr>
            <w:noProof/>
            <w:webHidden/>
          </w:rPr>
          <w:instrText xml:space="preserve"> PAGEREF _Toc277860799 \h </w:instrText>
        </w:r>
        <w:r w:rsidR="00BB1C05">
          <w:rPr>
            <w:noProof/>
            <w:webHidden/>
          </w:rPr>
        </w:r>
        <w:r w:rsidR="00BB1C05">
          <w:rPr>
            <w:noProof/>
            <w:webHidden/>
          </w:rPr>
          <w:fldChar w:fldCharType="separate"/>
        </w:r>
        <w:r w:rsidR="00427899">
          <w:rPr>
            <w:noProof/>
            <w:webHidden/>
          </w:rPr>
          <w:t>3</w:t>
        </w:r>
        <w:r w:rsidR="00BB1C05">
          <w:rPr>
            <w:noProof/>
            <w:webHidden/>
          </w:rPr>
          <w:fldChar w:fldCharType="end"/>
        </w:r>
      </w:hyperlink>
    </w:p>
    <w:p w:rsidR="00BB1C05" w:rsidRDefault="00BB1C05">
      <w:pPr>
        <w:pStyle w:val="Sumrio2"/>
        <w:tabs>
          <w:tab w:val="left" w:pos="960"/>
          <w:tab w:val="right" w:leader="dot" w:pos="8776"/>
        </w:tabs>
        <w:rPr>
          <w:b w:val="0"/>
          <w:bCs w:val="0"/>
          <w:noProof/>
          <w:color w:val="auto"/>
          <w:lang w:eastAsia="pt-BR"/>
        </w:rPr>
      </w:pPr>
      <w:hyperlink w:anchor="_Toc277860800" w:history="1">
        <w:r w:rsidRPr="00C63A19">
          <w:rPr>
            <w:rStyle w:val="Hyperlink"/>
            <w:noProof/>
          </w:rPr>
          <w:t>1.1.</w:t>
        </w:r>
        <w:r>
          <w:rPr>
            <w:b w:val="0"/>
            <w:bCs w:val="0"/>
            <w:noProof/>
            <w:color w:val="auto"/>
            <w:lang w:eastAsia="pt-BR"/>
          </w:rPr>
          <w:tab/>
        </w:r>
        <w:r w:rsidRPr="00C63A19">
          <w:rPr>
            <w:rStyle w:val="Hyperlink"/>
            <w:noProof/>
          </w:rPr>
          <w:t>Escopo</w:t>
        </w:r>
        <w:r>
          <w:rPr>
            <w:noProof/>
            <w:webHidden/>
          </w:rPr>
          <w:tab/>
        </w:r>
        <w:r>
          <w:rPr>
            <w:noProof/>
            <w:webHidden/>
          </w:rPr>
          <w:fldChar w:fldCharType="begin"/>
        </w:r>
        <w:r>
          <w:rPr>
            <w:noProof/>
            <w:webHidden/>
          </w:rPr>
          <w:instrText xml:space="preserve"> PAGEREF _Toc277860800 \h </w:instrText>
        </w:r>
        <w:r>
          <w:rPr>
            <w:noProof/>
            <w:webHidden/>
          </w:rPr>
        </w:r>
        <w:r>
          <w:rPr>
            <w:noProof/>
            <w:webHidden/>
          </w:rPr>
          <w:fldChar w:fldCharType="separate"/>
        </w:r>
        <w:r w:rsidR="00427899">
          <w:rPr>
            <w:noProof/>
            <w:webHidden/>
          </w:rPr>
          <w:t>3</w:t>
        </w:r>
        <w:r>
          <w:rPr>
            <w:noProof/>
            <w:webHidden/>
          </w:rPr>
          <w:fldChar w:fldCharType="end"/>
        </w:r>
      </w:hyperlink>
    </w:p>
    <w:p w:rsidR="00BB1C05" w:rsidRDefault="00BB1C05">
      <w:pPr>
        <w:pStyle w:val="Sumrio2"/>
        <w:tabs>
          <w:tab w:val="left" w:pos="960"/>
          <w:tab w:val="right" w:leader="dot" w:pos="8776"/>
        </w:tabs>
        <w:rPr>
          <w:b w:val="0"/>
          <w:bCs w:val="0"/>
          <w:noProof/>
          <w:color w:val="auto"/>
          <w:lang w:eastAsia="pt-BR"/>
        </w:rPr>
      </w:pPr>
      <w:hyperlink w:anchor="_Toc277860801" w:history="1">
        <w:r w:rsidRPr="00C63A19">
          <w:rPr>
            <w:rStyle w:val="Hyperlink"/>
            <w:noProof/>
          </w:rPr>
          <w:t>1.2.</w:t>
        </w:r>
        <w:r>
          <w:rPr>
            <w:b w:val="0"/>
            <w:bCs w:val="0"/>
            <w:noProof/>
            <w:color w:val="auto"/>
            <w:lang w:eastAsia="pt-BR"/>
          </w:rPr>
          <w:tab/>
        </w:r>
        <w:r w:rsidRPr="00C63A19">
          <w:rPr>
            <w:rStyle w:val="Hyperlink"/>
            <w:noProof/>
          </w:rPr>
          <w:t>Definições, Acrônimos, e Abreviações</w:t>
        </w:r>
        <w:r>
          <w:rPr>
            <w:noProof/>
            <w:webHidden/>
          </w:rPr>
          <w:tab/>
        </w:r>
        <w:r>
          <w:rPr>
            <w:noProof/>
            <w:webHidden/>
          </w:rPr>
          <w:fldChar w:fldCharType="begin"/>
        </w:r>
        <w:r>
          <w:rPr>
            <w:noProof/>
            <w:webHidden/>
          </w:rPr>
          <w:instrText xml:space="preserve"> PAGEREF _Toc277860801 \h </w:instrText>
        </w:r>
        <w:r>
          <w:rPr>
            <w:noProof/>
            <w:webHidden/>
          </w:rPr>
        </w:r>
        <w:r>
          <w:rPr>
            <w:noProof/>
            <w:webHidden/>
          </w:rPr>
          <w:fldChar w:fldCharType="separate"/>
        </w:r>
        <w:r w:rsidR="00427899">
          <w:rPr>
            <w:noProof/>
            <w:webHidden/>
          </w:rPr>
          <w:t>3</w:t>
        </w:r>
        <w:r>
          <w:rPr>
            <w:noProof/>
            <w:webHidden/>
          </w:rPr>
          <w:fldChar w:fldCharType="end"/>
        </w:r>
      </w:hyperlink>
    </w:p>
    <w:p w:rsidR="00BB1C05" w:rsidRDefault="00BB1C05">
      <w:pPr>
        <w:pStyle w:val="Sumrio1"/>
        <w:tabs>
          <w:tab w:val="left" w:pos="480"/>
          <w:tab w:val="right" w:leader="dot" w:pos="8776"/>
        </w:tabs>
        <w:rPr>
          <w:b w:val="0"/>
          <w:bCs w:val="0"/>
          <w:i w:val="0"/>
          <w:iCs w:val="0"/>
          <w:noProof/>
          <w:color w:val="auto"/>
          <w:sz w:val="22"/>
          <w:szCs w:val="22"/>
          <w:lang w:eastAsia="pt-BR"/>
        </w:rPr>
      </w:pPr>
      <w:hyperlink w:anchor="_Toc277860802" w:history="1">
        <w:r w:rsidRPr="00C63A19">
          <w:rPr>
            <w:rStyle w:val="Hyperlink"/>
            <w:noProof/>
          </w:rPr>
          <w:t>2.</w:t>
        </w:r>
        <w:r>
          <w:rPr>
            <w:b w:val="0"/>
            <w:bCs w:val="0"/>
            <w:i w:val="0"/>
            <w:iCs w:val="0"/>
            <w:noProof/>
            <w:color w:val="auto"/>
            <w:sz w:val="22"/>
            <w:szCs w:val="22"/>
            <w:lang w:eastAsia="pt-BR"/>
          </w:rPr>
          <w:tab/>
        </w:r>
        <w:r w:rsidRPr="00C63A19">
          <w:rPr>
            <w:rStyle w:val="Hyperlink"/>
            <w:noProof/>
          </w:rPr>
          <w:t>Itens de Teste</w:t>
        </w:r>
        <w:r>
          <w:rPr>
            <w:noProof/>
            <w:webHidden/>
          </w:rPr>
          <w:tab/>
        </w:r>
        <w:r>
          <w:rPr>
            <w:noProof/>
            <w:webHidden/>
          </w:rPr>
          <w:fldChar w:fldCharType="begin"/>
        </w:r>
        <w:r>
          <w:rPr>
            <w:noProof/>
            <w:webHidden/>
          </w:rPr>
          <w:instrText xml:space="preserve"> PAGEREF _Toc277860802 \h </w:instrText>
        </w:r>
        <w:r>
          <w:rPr>
            <w:noProof/>
            <w:webHidden/>
          </w:rPr>
        </w:r>
        <w:r>
          <w:rPr>
            <w:noProof/>
            <w:webHidden/>
          </w:rPr>
          <w:fldChar w:fldCharType="separate"/>
        </w:r>
        <w:r w:rsidR="00427899">
          <w:rPr>
            <w:noProof/>
            <w:webHidden/>
          </w:rPr>
          <w:t>3</w:t>
        </w:r>
        <w:r>
          <w:rPr>
            <w:noProof/>
            <w:webHidden/>
          </w:rPr>
          <w:fldChar w:fldCharType="end"/>
        </w:r>
      </w:hyperlink>
    </w:p>
    <w:p w:rsidR="00BB1C05" w:rsidRDefault="00BB1C05">
      <w:pPr>
        <w:pStyle w:val="Sumrio2"/>
        <w:tabs>
          <w:tab w:val="left" w:pos="960"/>
          <w:tab w:val="right" w:leader="dot" w:pos="8776"/>
        </w:tabs>
        <w:rPr>
          <w:b w:val="0"/>
          <w:bCs w:val="0"/>
          <w:noProof/>
          <w:color w:val="auto"/>
          <w:lang w:eastAsia="pt-BR"/>
        </w:rPr>
      </w:pPr>
      <w:hyperlink w:anchor="_Toc277860803" w:history="1">
        <w:r w:rsidRPr="00C63A19">
          <w:rPr>
            <w:rStyle w:val="Hyperlink"/>
            <w:noProof/>
          </w:rPr>
          <w:t>2.1.</w:t>
        </w:r>
        <w:r>
          <w:rPr>
            <w:b w:val="0"/>
            <w:bCs w:val="0"/>
            <w:noProof/>
            <w:color w:val="auto"/>
            <w:lang w:eastAsia="pt-BR"/>
          </w:rPr>
          <w:tab/>
        </w:r>
        <w:r w:rsidRPr="00C63A19">
          <w:rPr>
            <w:rStyle w:val="Hyperlink"/>
            <w:noProof/>
          </w:rPr>
          <w:t>Estratégia de Automação</w:t>
        </w:r>
        <w:r>
          <w:rPr>
            <w:noProof/>
            <w:webHidden/>
          </w:rPr>
          <w:tab/>
        </w:r>
        <w:r>
          <w:rPr>
            <w:noProof/>
            <w:webHidden/>
          </w:rPr>
          <w:fldChar w:fldCharType="begin"/>
        </w:r>
        <w:r>
          <w:rPr>
            <w:noProof/>
            <w:webHidden/>
          </w:rPr>
          <w:instrText xml:space="preserve"> PAGEREF _Toc277860803 \h </w:instrText>
        </w:r>
        <w:r>
          <w:rPr>
            <w:noProof/>
            <w:webHidden/>
          </w:rPr>
        </w:r>
        <w:r>
          <w:rPr>
            <w:noProof/>
            <w:webHidden/>
          </w:rPr>
          <w:fldChar w:fldCharType="separate"/>
        </w:r>
        <w:r w:rsidR="00427899">
          <w:rPr>
            <w:noProof/>
            <w:webHidden/>
          </w:rPr>
          <w:t>3</w:t>
        </w:r>
        <w:r>
          <w:rPr>
            <w:noProof/>
            <w:webHidden/>
          </w:rPr>
          <w:fldChar w:fldCharType="end"/>
        </w:r>
      </w:hyperlink>
    </w:p>
    <w:p w:rsidR="00BB1C05" w:rsidRDefault="00BB1C05">
      <w:pPr>
        <w:pStyle w:val="Sumrio2"/>
        <w:tabs>
          <w:tab w:val="left" w:pos="960"/>
          <w:tab w:val="right" w:leader="dot" w:pos="8776"/>
        </w:tabs>
        <w:rPr>
          <w:b w:val="0"/>
          <w:bCs w:val="0"/>
          <w:noProof/>
          <w:color w:val="auto"/>
          <w:lang w:eastAsia="pt-BR"/>
        </w:rPr>
      </w:pPr>
      <w:hyperlink w:anchor="_Toc277860804" w:history="1">
        <w:r w:rsidRPr="00C63A19">
          <w:rPr>
            <w:rStyle w:val="Hyperlink"/>
            <w:noProof/>
          </w:rPr>
          <w:t>2.2.</w:t>
        </w:r>
        <w:r>
          <w:rPr>
            <w:b w:val="0"/>
            <w:bCs w:val="0"/>
            <w:noProof/>
            <w:color w:val="auto"/>
            <w:lang w:eastAsia="pt-BR"/>
          </w:rPr>
          <w:tab/>
        </w:r>
        <w:r w:rsidRPr="00C63A19">
          <w:rPr>
            <w:rStyle w:val="Hyperlink"/>
            <w:noProof/>
          </w:rPr>
          <w:t>Tipo de Teste</w:t>
        </w:r>
        <w:r>
          <w:rPr>
            <w:noProof/>
            <w:webHidden/>
          </w:rPr>
          <w:tab/>
        </w:r>
        <w:r>
          <w:rPr>
            <w:noProof/>
            <w:webHidden/>
          </w:rPr>
          <w:fldChar w:fldCharType="begin"/>
        </w:r>
        <w:r>
          <w:rPr>
            <w:noProof/>
            <w:webHidden/>
          </w:rPr>
          <w:instrText xml:space="preserve"> PAGEREF _Toc277860804 \h </w:instrText>
        </w:r>
        <w:r>
          <w:rPr>
            <w:noProof/>
            <w:webHidden/>
          </w:rPr>
        </w:r>
        <w:r>
          <w:rPr>
            <w:noProof/>
            <w:webHidden/>
          </w:rPr>
          <w:fldChar w:fldCharType="separate"/>
        </w:r>
        <w:r w:rsidR="00427899">
          <w:rPr>
            <w:noProof/>
            <w:webHidden/>
          </w:rPr>
          <w:t>3</w:t>
        </w:r>
        <w:r>
          <w:rPr>
            <w:noProof/>
            <w:webHidden/>
          </w:rPr>
          <w:fldChar w:fldCharType="end"/>
        </w:r>
      </w:hyperlink>
    </w:p>
    <w:p w:rsidR="00BB1C05" w:rsidRDefault="00BB1C05">
      <w:pPr>
        <w:pStyle w:val="Sumrio2"/>
        <w:tabs>
          <w:tab w:val="left" w:pos="960"/>
          <w:tab w:val="right" w:leader="dot" w:pos="8776"/>
        </w:tabs>
        <w:rPr>
          <w:b w:val="0"/>
          <w:bCs w:val="0"/>
          <w:noProof/>
          <w:color w:val="auto"/>
          <w:lang w:eastAsia="pt-BR"/>
        </w:rPr>
      </w:pPr>
      <w:hyperlink w:anchor="_Toc277860805" w:history="1">
        <w:r w:rsidRPr="00C63A19">
          <w:rPr>
            <w:rStyle w:val="Hyperlink"/>
            <w:noProof/>
          </w:rPr>
          <w:t>2.3.</w:t>
        </w:r>
        <w:r>
          <w:rPr>
            <w:b w:val="0"/>
            <w:bCs w:val="0"/>
            <w:noProof/>
            <w:color w:val="auto"/>
            <w:lang w:eastAsia="pt-BR"/>
          </w:rPr>
          <w:tab/>
        </w:r>
        <w:r w:rsidRPr="00C63A19">
          <w:rPr>
            <w:rStyle w:val="Hyperlink"/>
            <w:noProof/>
          </w:rPr>
          <w:t>Níveis de Teste</w:t>
        </w:r>
        <w:r>
          <w:rPr>
            <w:noProof/>
            <w:webHidden/>
          </w:rPr>
          <w:tab/>
        </w:r>
        <w:r>
          <w:rPr>
            <w:noProof/>
            <w:webHidden/>
          </w:rPr>
          <w:fldChar w:fldCharType="begin"/>
        </w:r>
        <w:r>
          <w:rPr>
            <w:noProof/>
            <w:webHidden/>
          </w:rPr>
          <w:instrText xml:space="preserve"> PAGEREF _Toc277860805 \h </w:instrText>
        </w:r>
        <w:r>
          <w:rPr>
            <w:noProof/>
            <w:webHidden/>
          </w:rPr>
        </w:r>
        <w:r>
          <w:rPr>
            <w:noProof/>
            <w:webHidden/>
          </w:rPr>
          <w:fldChar w:fldCharType="separate"/>
        </w:r>
        <w:r w:rsidR="00427899">
          <w:rPr>
            <w:noProof/>
            <w:webHidden/>
          </w:rPr>
          <w:t>3</w:t>
        </w:r>
        <w:r>
          <w:rPr>
            <w:noProof/>
            <w:webHidden/>
          </w:rPr>
          <w:fldChar w:fldCharType="end"/>
        </w:r>
      </w:hyperlink>
    </w:p>
    <w:p w:rsidR="00BB1C05" w:rsidRDefault="00BB1C05">
      <w:pPr>
        <w:pStyle w:val="Sumrio1"/>
        <w:tabs>
          <w:tab w:val="left" w:pos="480"/>
          <w:tab w:val="right" w:leader="dot" w:pos="8776"/>
        </w:tabs>
        <w:rPr>
          <w:b w:val="0"/>
          <w:bCs w:val="0"/>
          <w:i w:val="0"/>
          <w:iCs w:val="0"/>
          <w:noProof/>
          <w:color w:val="auto"/>
          <w:sz w:val="22"/>
          <w:szCs w:val="22"/>
          <w:lang w:eastAsia="pt-BR"/>
        </w:rPr>
      </w:pPr>
      <w:hyperlink w:anchor="_Toc277860806" w:history="1">
        <w:r w:rsidRPr="00C63A19">
          <w:rPr>
            <w:rStyle w:val="Hyperlink"/>
            <w:noProof/>
          </w:rPr>
          <w:t>3.</w:t>
        </w:r>
        <w:r>
          <w:rPr>
            <w:b w:val="0"/>
            <w:bCs w:val="0"/>
            <w:i w:val="0"/>
            <w:iCs w:val="0"/>
            <w:noProof/>
            <w:color w:val="auto"/>
            <w:sz w:val="22"/>
            <w:szCs w:val="22"/>
            <w:lang w:eastAsia="pt-BR"/>
          </w:rPr>
          <w:tab/>
        </w:r>
        <w:r w:rsidRPr="00C63A19">
          <w:rPr>
            <w:rStyle w:val="Hyperlink"/>
            <w:noProof/>
          </w:rPr>
          <w:t>Cenários operacionais</w:t>
        </w:r>
        <w:r>
          <w:rPr>
            <w:noProof/>
            <w:webHidden/>
          </w:rPr>
          <w:tab/>
        </w:r>
        <w:r>
          <w:rPr>
            <w:noProof/>
            <w:webHidden/>
          </w:rPr>
          <w:fldChar w:fldCharType="begin"/>
        </w:r>
        <w:r>
          <w:rPr>
            <w:noProof/>
            <w:webHidden/>
          </w:rPr>
          <w:instrText xml:space="preserve"> PAGEREF _Toc277860806 \h </w:instrText>
        </w:r>
        <w:r>
          <w:rPr>
            <w:noProof/>
            <w:webHidden/>
          </w:rPr>
        </w:r>
        <w:r>
          <w:rPr>
            <w:noProof/>
            <w:webHidden/>
          </w:rPr>
          <w:fldChar w:fldCharType="separate"/>
        </w:r>
        <w:r w:rsidR="00427899">
          <w:rPr>
            <w:noProof/>
            <w:webHidden/>
          </w:rPr>
          <w:t>3</w:t>
        </w:r>
        <w:r>
          <w:rPr>
            <w:noProof/>
            <w:webHidden/>
          </w:rPr>
          <w:fldChar w:fldCharType="end"/>
        </w:r>
      </w:hyperlink>
    </w:p>
    <w:p w:rsidR="00BB1C05" w:rsidRDefault="00BB1C05">
      <w:pPr>
        <w:pStyle w:val="Sumrio2"/>
        <w:tabs>
          <w:tab w:val="left" w:pos="960"/>
          <w:tab w:val="right" w:leader="dot" w:pos="8776"/>
        </w:tabs>
        <w:rPr>
          <w:b w:val="0"/>
          <w:bCs w:val="0"/>
          <w:noProof/>
          <w:color w:val="auto"/>
          <w:lang w:eastAsia="pt-BR"/>
        </w:rPr>
      </w:pPr>
      <w:hyperlink w:anchor="_Toc277860807" w:history="1">
        <w:r w:rsidRPr="00C63A19">
          <w:rPr>
            <w:rStyle w:val="Hyperlink"/>
            <w:noProof/>
          </w:rPr>
          <w:t>3.1.</w:t>
        </w:r>
        <w:r>
          <w:rPr>
            <w:b w:val="0"/>
            <w:bCs w:val="0"/>
            <w:noProof/>
            <w:color w:val="auto"/>
            <w:lang w:eastAsia="pt-BR"/>
          </w:rPr>
          <w:tab/>
        </w:r>
        <w:r w:rsidRPr="00C63A19">
          <w:rPr>
            <w:rStyle w:val="Hyperlink"/>
            <w:noProof/>
          </w:rPr>
          <w:t>Identificação dos Cenários</w:t>
        </w:r>
        <w:r>
          <w:rPr>
            <w:noProof/>
            <w:webHidden/>
          </w:rPr>
          <w:tab/>
        </w:r>
        <w:r>
          <w:rPr>
            <w:noProof/>
            <w:webHidden/>
          </w:rPr>
          <w:fldChar w:fldCharType="begin"/>
        </w:r>
        <w:r>
          <w:rPr>
            <w:noProof/>
            <w:webHidden/>
          </w:rPr>
          <w:instrText xml:space="preserve"> PAGEREF _Toc277860807 \h </w:instrText>
        </w:r>
        <w:r>
          <w:rPr>
            <w:noProof/>
            <w:webHidden/>
          </w:rPr>
        </w:r>
        <w:r>
          <w:rPr>
            <w:noProof/>
            <w:webHidden/>
          </w:rPr>
          <w:fldChar w:fldCharType="separate"/>
        </w:r>
        <w:r w:rsidR="00427899">
          <w:rPr>
            <w:noProof/>
            <w:webHidden/>
          </w:rPr>
          <w:t>3</w:t>
        </w:r>
        <w:r>
          <w:rPr>
            <w:noProof/>
            <w:webHidden/>
          </w:rPr>
          <w:fldChar w:fldCharType="end"/>
        </w:r>
      </w:hyperlink>
    </w:p>
    <w:p w:rsidR="00BB1C05" w:rsidRDefault="00BB1C05">
      <w:pPr>
        <w:pStyle w:val="Sumrio2"/>
        <w:tabs>
          <w:tab w:val="left" w:pos="960"/>
          <w:tab w:val="right" w:leader="dot" w:pos="8776"/>
        </w:tabs>
        <w:rPr>
          <w:b w:val="0"/>
          <w:bCs w:val="0"/>
          <w:noProof/>
          <w:color w:val="auto"/>
          <w:lang w:eastAsia="pt-BR"/>
        </w:rPr>
      </w:pPr>
      <w:hyperlink w:anchor="_Toc277860808" w:history="1">
        <w:r w:rsidRPr="00C63A19">
          <w:rPr>
            <w:rStyle w:val="Hyperlink"/>
            <w:noProof/>
          </w:rPr>
          <w:t>3.2.</w:t>
        </w:r>
        <w:r>
          <w:rPr>
            <w:b w:val="0"/>
            <w:bCs w:val="0"/>
            <w:noProof/>
            <w:color w:val="auto"/>
            <w:lang w:eastAsia="pt-BR"/>
          </w:rPr>
          <w:tab/>
        </w:r>
        <w:r w:rsidRPr="00C63A19">
          <w:rPr>
            <w:rStyle w:val="Hyperlink"/>
            <w:noProof/>
          </w:rPr>
          <w:t>Cenário: &lt;Nome do Cenário&gt;</w:t>
        </w:r>
        <w:r>
          <w:rPr>
            <w:noProof/>
            <w:webHidden/>
          </w:rPr>
          <w:tab/>
        </w:r>
        <w:r>
          <w:rPr>
            <w:noProof/>
            <w:webHidden/>
          </w:rPr>
          <w:fldChar w:fldCharType="begin"/>
        </w:r>
        <w:r>
          <w:rPr>
            <w:noProof/>
            <w:webHidden/>
          </w:rPr>
          <w:instrText xml:space="preserve"> PAGEREF _Toc277860808 \h </w:instrText>
        </w:r>
        <w:r>
          <w:rPr>
            <w:noProof/>
            <w:webHidden/>
          </w:rPr>
        </w:r>
        <w:r>
          <w:rPr>
            <w:noProof/>
            <w:webHidden/>
          </w:rPr>
          <w:fldChar w:fldCharType="separate"/>
        </w:r>
        <w:r w:rsidR="00427899">
          <w:rPr>
            <w:noProof/>
            <w:webHidden/>
          </w:rPr>
          <w:t>3</w:t>
        </w:r>
        <w:r>
          <w:rPr>
            <w:noProof/>
            <w:webHidden/>
          </w:rPr>
          <w:fldChar w:fldCharType="end"/>
        </w:r>
      </w:hyperlink>
    </w:p>
    <w:p w:rsidR="00BB1C05" w:rsidRDefault="00BB1C05">
      <w:pPr>
        <w:pStyle w:val="Sumrio3"/>
        <w:tabs>
          <w:tab w:val="left" w:pos="1200"/>
          <w:tab w:val="right" w:leader="dot" w:pos="8776"/>
        </w:tabs>
        <w:rPr>
          <w:noProof/>
          <w:color w:val="auto"/>
          <w:sz w:val="22"/>
          <w:szCs w:val="22"/>
          <w:lang w:eastAsia="pt-BR"/>
        </w:rPr>
      </w:pPr>
      <w:hyperlink w:anchor="_Toc277860809" w:history="1">
        <w:r w:rsidRPr="00C63A19">
          <w:rPr>
            <w:rStyle w:val="Hyperlink"/>
            <w:noProof/>
          </w:rPr>
          <w:t>3.2.1.</w:t>
        </w:r>
        <w:r>
          <w:rPr>
            <w:noProof/>
            <w:color w:val="auto"/>
            <w:sz w:val="22"/>
            <w:szCs w:val="22"/>
            <w:lang w:eastAsia="pt-BR"/>
          </w:rPr>
          <w:tab/>
        </w:r>
        <w:r w:rsidRPr="00C63A19">
          <w:rPr>
            <w:rStyle w:val="Hyperlink"/>
            <w:noProof/>
          </w:rPr>
          <w:t>Caso de Teste: &lt;Identificador do Caso de Teste&gt; - &lt;Nome do Caso de Teste&gt;</w:t>
        </w:r>
        <w:r>
          <w:rPr>
            <w:noProof/>
            <w:webHidden/>
          </w:rPr>
          <w:tab/>
        </w:r>
        <w:r>
          <w:rPr>
            <w:noProof/>
            <w:webHidden/>
          </w:rPr>
          <w:fldChar w:fldCharType="begin"/>
        </w:r>
        <w:r>
          <w:rPr>
            <w:noProof/>
            <w:webHidden/>
          </w:rPr>
          <w:instrText xml:space="preserve"> PAGEREF _Toc277860809 \h </w:instrText>
        </w:r>
        <w:r>
          <w:rPr>
            <w:noProof/>
            <w:webHidden/>
          </w:rPr>
        </w:r>
        <w:r>
          <w:rPr>
            <w:noProof/>
            <w:webHidden/>
          </w:rPr>
          <w:fldChar w:fldCharType="separate"/>
        </w:r>
        <w:r w:rsidR="00427899">
          <w:rPr>
            <w:noProof/>
            <w:webHidden/>
          </w:rPr>
          <w:t>3</w:t>
        </w:r>
        <w:r>
          <w:rPr>
            <w:noProof/>
            <w:webHidden/>
          </w:rPr>
          <w:fldChar w:fldCharType="end"/>
        </w:r>
      </w:hyperlink>
    </w:p>
    <w:p w:rsidR="00BB1C05" w:rsidRDefault="00BB1C05">
      <w:pPr>
        <w:pStyle w:val="Sumrio3"/>
        <w:tabs>
          <w:tab w:val="left" w:pos="1200"/>
          <w:tab w:val="right" w:leader="dot" w:pos="8776"/>
        </w:tabs>
        <w:rPr>
          <w:noProof/>
          <w:color w:val="auto"/>
          <w:sz w:val="22"/>
          <w:szCs w:val="22"/>
          <w:lang w:eastAsia="pt-BR"/>
        </w:rPr>
      </w:pPr>
      <w:hyperlink w:anchor="_Toc277860810" w:history="1">
        <w:r w:rsidRPr="00C63A19">
          <w:rPr>
            <w:rStyle w:val="Hyperlink"/>
            <w:noProof/>
          </w:rPr>
          <w:t>3.2.2.</w:t>
        </w:r>
        <w:r>
          <w:rPr>
            <w:noProof/>
            <w:color w:val="auto"/>
            <w:sz w:val="22"/>
            <w:szCs w:val="22"/>
            <w:lang w:eastAsia="pt-BR"/>
          </w:rPr>
          <w:tab/>
        </w:r>
        <w:r w:rsidRPr="00C63A19">
          <w:rPr>
            <w:rStyle w:val="Hyperlink"/>
            <w:noProof/>
          </w:rPr>
          <w:t>Descrição</w:t>
        </w:r>
        <w:r>
          <w:rPr>
            <w:noProof/>
            <w:webHidden/>
          </w:rPr>
          <w:tab/>
        </w:r>
        <w:r>
          <w:rPr>
            <w:noProof/>
            <w:webHidden/>
          </w:rPr>
          <w:fldChar w:fldCharType="begin"/>
        </w:r>
        <w:r>
          <w:rPr>
            <w:noProof/>
            <w:webHidden/>
          </w:rPr>
          <w:instrText xml:space="preserve"> PAGEREF _Toc277860810 \h </w:instrText>
        </w:r>
        <w:r>
          <w:rPr>
            <w:noProof/>
            <w:webHidden/>
          </w:rPr>
        </w:r>
        <w:r>
          <w:rPr>
            <w:noProof/>
            <w:webHidden/>
          </w:rPr>
          <w:fldChar w:fldCharType="separate"/>
        </w:r>
        <w:r w:rsidR="00427899">
          <w:rPr>
            <w:noProof/>
            <w:webHidden/>
          </w:rPr>
          <w:t>3</w:t>
        </w:r>
        <w:r>
          <w:rPr>
            <w:noProof/>
            <w:webHidden/>
          </w:rPr>
          <w:fldChar w:fldCharType="end"/>
        </w:r>
      </w:hyperlink>
    </w:p>
    <w:p w:rsidR="00BB1C05" w:rsidRDefault="00BB1C05">
      <w:pPr>
        <w:pStyle w:val="Sumrio3"/>
        <w:tabs>
          <w:tab w:val="left" w:pos="1200"/>
          <w:tab w:val="right" w:leader="dot" w:pos="8776"/>
        </w:tabs>
        <w:rPr>
          <w:noProof/>
          <w:color w:val="auto"/>
          <w:sz w:val="22"/>
          <w:szCs w:val="22"/>
          <w:lang w:eastAsia="pt-BR"/>
        </w:rPr>
      </w:pPr>
      <w:hyperlink w:anchor="_Toc277860811" w:history="1">
        <w:r w:rsidRPr="00C63A19">
          <w:rPr>
            <w:rStyle w:val="Hyperlink"/>
            <w:noProof/>
          </w:rPr>
          <w:t>3.2.3.</w:t>
        </w:r>
        <w:r>
          <w:rPr>
            <w:noProof/>
            <w:color w:val="auto"/>
            <w:sz w:val="22"/>
            <w:szCs w:val="22"/>
            <w:lang w:eastAsia="pt-BR"/>
          </w:rPr>
          <w:tab/>
        </w:r>
        <w:r w:rsidRPr="00C63A19">
          <w:rPr>
            <w:rStyle w:val="Hyperlink"/>
            <w:noProof/>
          </w:rPr>
          <w:t>Pré-condição</w:t>
        </w:r>
        <w:r>
          <w:rPr>
            <w:noProof/>
            <w:webHidden/>
          </w:rPr>
          <w:tab/>
        </w:r>
        <w:r>
          <w:rPr>
            <w:noProof/>
            <w:webHidden/>
          </w:rPr>
          <w:fldChar w:fldCharType="begin"/>
        </w:r>
        <w:r>
          <w:rPr>
            <w:noProof/>
            <w:webHidden/>
          </w:rPr>
          <w:instrText xml:space="preserve"> PAGEREF _Toc277860811 \h </w:instrText>
        </w:r>
        <w:r>
          <w:rPr>
            <w:noProof/>
            <w:webHidden/>
          </w:rPr>
        </w:r>
        <w:r>
          <w:rPr>
            <w:noProof/>
            <w:webHidden/>
          </w:rPr>
          <w:fldChar w:fldCharType="separate"/>
        </w:r>
        <w:r w:rsidR="00427899">
          <w:rPr>
            <w:noProof/>
            <w:webHidden/>
          </w:rPr>
          <w:t>3</w:t>
        </w:r>
        <w:r>
          <w:rPr>
            <w:noProof/>
            <w:webHidden/>
          </w:rPr>
          <w:fldChar w:fldCharType="end"/>
        </w:r>
      </w:hyperlink>
    </w:p>
    <w:p w:rsidR="00BB1C05" w:rsidRDefault="00BB1C05">
      <w:pPr>
        <w:pStyle w:val="Sumrio3"/>
        <w:tabs>
          <w:tab w:val="left" w:pos="1200"/>
          <w:tab w:val="right" w:leader="dot" w:pos="8776"/>
        </w:tabs>
        <w:rPr>
          <w:noProof/>
          <w:color w:val="auto"/>
          <w:sz w:val="22"/>
          <w:szCs w:val="22"/>
          <w:lang w:eastAsia="pt-BR"/>
        </w:rPr>
      </w:pPr>
      <w:hyperlink w:anchor="_Toc277860812" w:history="1">
        <w:r w:rsidRPr="00C63A19">
          <w:rPr>
            <w:rStyle w:val="Hyperlink"/>
            <w:noProof/>
          </w:rPr>
          <w:t>3.2.4.</w:t>
        </w:r>
        <w:r>
          <w:rPr>
            <w:noProof/>
            <w:color w:val="auto"/>
            <w:sz w:val="22"/>
            <w:szCs w:val="22"/>
            <w:lang w:eastAsia="pt-BR"/>
          </w:rPr>
          <w:tab/>
        </w:r>
        <w:r w:rsidRPr="00C63A19">
          <w:rPr>
            <w:rStyle w:val="Hyperlink"/>
            <w:noProof/>
          </w:rPr>
          <w:t>Procedimentos</w:t>
        </w:r>
        <w:r>
          <w:rPr>
            <w:noProof/>
            <w:webHidden/>
          </w:rPr>
          <w:tab/>
        </w:r>
        <w:r>
          <w:rPr>
            <w:noProof/>
            <w:webHidden/>
          </w:rPr>
          <w:fldChar w:fldCharType="begin"/>
        </w:r>
        <w:r>
          <w:rPr>
            <w:noProof/>
            <w:webHidden/>
          </w:rPr>
          <w:instrText xml:space="preserve"> PAGEREF _Toc277860812 \h </w:instrText>
        </w:r>
        <w:r>
          <w:rPr>
            <w:noProof/>
            <w:webHidden/>
          </w:rPr>
        </w:r>
        <w:r>
          <w:rPr>
            <w:noProof/>
            <w:webHidden/>
          </w:rPr>
          <w:fldChar w:fldCharType="separate"/>
        </w:r>
        <w:r w:rsidR="00427899">
          <w:rPr>
            <w:noProof/>
            <w:webHidden/>
          </w:rPr>
          <w:t>3</w:t>
        </w:r>
        <w:r>
          <w:rPr>
            <w:noProof/>
            <w:webHidden/>
          </w:rPr>
          <w:fldChar w:fldCharType="end"/>
        </w:r>
      </w:hyperlink>
    </w:p>
    <w:p w:rsidR="00BB1C05" w:rsidRDefault="00BB1C05">
      <w:pPr>
        <w:pStyle w:val="Sumrio3"/>
        <w:tabs>
          <w:tab w:val="left" w:pos="1200"/>
          <w:tab w:val="right" w:leader="dot" w:pos="8776"/>
        </w:tabs>
        <w:rPr>
          <w:noProof/>
          <w:color w:val="auto"/>
          <w:sz w:val="22"/>
          <w:szCs w:val="22"/>
          <w:lang w:eastAsia="pt-BR"/>
        </w:rPr>
      </w:pPr>
      <w:hyperlink w:anchor="_Toc277860813" w:history="1">
        <w:r w:rsidRPr="00C63A19">
          <w:rPr>
            <w:rStyle w:val="Hyperlink"/>
            <w:noProof/>
          </w:rPr>
          <w:t>3.2.5.</w:t>
        </w:r>
        <w:r>
          <w:rPr>
            <w:noProof/>
            <w:color w:val="auto"/>
            <w:sz w:val="22"/>
            <w:szCs w:val="22"/>
            <w:lang w:eastAsia="pt-BR"/>
          </w:rPr>
          <w:tab/>
        </w:r>
        <w:r w:rsidRPr="00C63A19">
          <w:rPr>
            <w:rStyle w:val="Hyperlink"/>
            <w:noProof/>
          </w:rPr>
          <w:t>Resultados Esperados</w:t>
        </w:r>
        <w:r>
          <w:rPr>
            <w:noProof/>
            <w:webHidden/>
          </w:rPr>
          <w:tab/>
        </w:r>
        <w:r>
          <w:rPr>
            <w:noProof/>
            <w:webHidden/>
          </w:rPr>
          <w:fldChar w:fldCharType="begin"/>
        </w:r>
        <w:r>
          <w:rPr>
            <w:noProof/>
            <w:webHidden/>
          </w:rPr>
          <w:instrText xml:space="preserve"> PAGEREF _Toc277860813 \h </w:instrText>
        </w:r>
        <w:r>
          <w:rPr>
            <w:noProof/>
            <w:webHidden/>
          </w:rPr>
        </w:r>
        <w:r>
          <w:rPr>
            <w:noProof/>
            <w:webHidden/>
          </w:rPr>
          <w:fldChar w:fldCharType="separate"/>
        </w:r>
        <w:r w:rsidR="00427899">
          <w:rPr>
            <w:noProof/>
            <w:webHidden/>
          </w:rPr>
          <w:t>3</w:t>
        </w:r>
        <w:r>
          <w:rPr>
            <w:noProof/>
            <w:webHidden/>
          </w:rPr>
          <w:fldChar w:fldCharType="end"/>
        </w:r>
      </w:hyperlink>
    </w:p>
    <w:p w:rsidR="00BB1C05" w:rsidRDefault="00BB1C05">
      <w:pPr>
        <w:pStyle w:val="Sumrio3"/>
        <w:tabs>
          <w:tab w:val="left" w:pos="1200"/>
          <w:tab w:val="right" w:leader="dot" w:pos="8776"/>
        </w:tabs>
        <w:rPr>
          <w:noProof/>
          <w:color w:val="auto"/>
          <w:sz w:val="22"/>
          <w:szCs w:val="22"/>
          <w:lang w:eastAsia="pt-BR"/>
        </w:rPr>
      </w:pPr>
      <w:hyperlink w:anchor="_Toc277860814" w:history="1">
        <w:r w:rsidRPr="00C63A19">
          <w:rPr>
            <w:rStyle w:val="Hyperlink"/>
            <w:noProof/>
          </w:rPr>
          <w:t>3.2.6.</w:t>
        </w:r>
        <w:r>
          <w:rPr>
            <w:noProof/>
            <w:color w:val="auto"/>
            <w:sz w:val="22"/>
            <w:szCs w:val="22"/>
            <w:lang w:eastAsia="pt-BR"/>
          </w:rPr>
          <w:tab/>
        </w:r>
        <w:r w:rsidRPr="00C63A19">
          <w:rPr>
            <w:rStyle w:val="Hyperlink"/>
            <w:noProof/>
          </w:rPr>
          <w:t>Pós-condição</w:t>
        </w:r>
        <w:r>
          <w:rPr>
            <w:noProof/>
            <w:webHidden/>
          </w:rPr>
          <w:tab/>
        </w:r>
        <w:r>
          <w:rPr>
            <w:noProof/>
            <w:webHidden/>
          </w:rPr>
          <w:fldChar w:fldCharType="begin"/>
        </w:r>
        <w:r>
          <w:rPr>
            <w:noProof/>
            <w:webHidden/>
          </w:rPr>
          <w:instrText xml:space="preserve"> PAGEREF _Toc277860814 \h </w:instrText>
        </w:r>
        <w:r>
          <w:rPr>
            <w:noProof/>
            <w:webHidden/>
          </w:rPr>
        </w:r>
        <w:r>
          <w:rPr>
            <w:noProof/>
            <w:webHidden/>
          </w:rPr>
          <w:fldChar w:fldCharType="separate"/>
        </w:r>
        <w:r w:rsidR="00427899">
          <w:rPr>
            <w:noProof/>
            <w:webHidden/>
          </w:rPr>
          <w:t>3</w:t>
        </w:r>
        <w:r>
          <w:rPr>
            <w:noProof/>
            <w:webHidden/>
          </w:rPr>
          <w:fldChar w:fldCharType="end"/>
        </w:r>
      </w:hyperlink>
    </w:p>
    <w:p w:rsidR="00BB1C05" w:rsidRDefault="00BB1C05">
      <w:pPr>
        <w:pStyle w:val="Sumrio1"/>
        <w:tabs>
          <w:tab w:val="left" w:pos="480"/>
          <w:tab w:val="right" w:leader="dot" w:pos="8776"/>
        </w:tabs>
        <w:rPr>
          <w:b w:val="0"/>
          <w:bCs w:val="0"/>
          <w:i w:val="0"/>
          <w:iCs w:val="0"/>
          <w:noProof/>
          <w:color w:val="auto"/>
          <w:sz w:val="22"/>
          <w:szCs w:val="22"/>
          <w:lang w:eastAsia="pt-BR"/>
        </w:rPr>
      </w:pPr>
      <w:hyperlink w:anchor="_Toc277860815" w:history="1">
        <w:r w:rsidRPr="00C63A19">
          <w:rPr>
            <w:rStyle w:val="Hyperlink"/>
            <w:noProof/>
          </w:rPr>
          <w:t>4.</w:t>
        </w:r>
        <w:r>
          <w:rPr>
            <w:b w:val="0"/>
            <w:bCs w:val="0"/>
            <w:i w:val="0"/>
            <w:iCs w:val="0"/>
            <w:noProof/>
            <w:color w:val="auto"/>
            <w:sz w:val="22"/>
            <w:szCs w:val="22"/>
            <w:lang w:eastAsia="pt-BR"/>
          </w:rPr>
          <w:tab/>
        </w:r>
        <w:r w:rsidRPr="00C63A19">
          <w:rPr>
            <w:rStyle w:val="Hyperlink"/>
            <w:noProof/>
          </w:rPr>
          <w:t>Referências</w:t>
        </w:r>
        <w:r>
          <w:rPr>
            <w:noProof/>
            <w:webHidden/>
          </w:rPr>
          <w:tab/>
        </w:r>
        <w:r>
          <w:rPr>
            <w:noProof/>
            <w:webHidden/>
          </w:rPr>
          <w:fldChar w:fldCharType="begin"/>
        </w:r>
        <w:r>
          <w:rPr>
            <w:noProof/>
            <w:webHidden/>
          </w:rPr>
          <w:instrText xml:space="preserve"> PAGEREF _Toc277860815 \h </w:instrText>
        </w:r>
        <w:r>
          <w:rPr>
            <w:noProof/>
            <w:webHidden/>
          </w:rPr>
        </w:r>
        <w:r>
          <w:rPr>
            <w:noProof/>
            <w:webHidden/>
          </w:rPr>
          <w:fldChar w:fldCharType="separate"/>
        </w:r>
        <w:r w:rsidR="00427899">
          <w:rPr>
            <w:noProof/>
            <w:webHidden/>
          </w:rPr>
          <w:t>3</w:t>
        </w:r>
        <w:r>
          <w:rPr>
            <w:noProof/>
            <w:webHidden/>
          </w:rPr>
          <w:fldChar w:fldCharType="end"/>
        </w:r>
      </w:hyperlink>
    </w:p>
    <w:p w:rsidR="00965CE8" w:rsidRDefault="00965CE8" w:rsidP="00965CE8">
      <w:pPr>
        <w:jc w:val="center"/>
        <w:rPr>
          <w:b/>
          <w:bCs/>
          <w:sz w:val="32"/>
          <w:szCs w:val="32"/>
        </w:rPr>
      </w:pPr>
      <w:r>
        <w:rPr>
          <w:b/>
          <w:bCs/>
          <w:sz w:val="32"/>
          <w:szCs w:val="32"/>
        </w:rPr>
        <w:fldChar w:fldCharType="end"/>
      </w:r>
    </w:p>
    <w:p w:rsidR="00965CE8" w:rsidRDefault="00965CE8" w:rsidP="00965CE8">
      <w:pPr>
        <w:jc w:val="center"/>
        <w:rPr>
          <w:b/>
          <w:bCs/>
          <w:sz w:val="32"/>
          <w:szCs w:val="32"/>
        </w:rPr>
      </w:pPr>
    </w:p>
    <w:p w:rsidR="00965CE8" w:rsidRDefault="00965CE8" w:rsidP="00965CE8">
      <w:pPr>
        <w:jc w:val="center"/>
        <w:rPr>
          <w:b/>
          <w:bCs/>
          <w:sz w:val="32"/>
          <w:szCs w:val="32"/>
        </w:rPr>
      </w:pPr>
    </w:p>
    <w:p w:rsidR="00362A27" w:rsidRPr="00965CE8" w:rsidRDefault="00965CE8" w:rsidP="00965CE8">
      <w:pPr>
        <w:jc w:val="center"/>
        <w:rPr>
          <w:rFonts w:eastAsia="Lucida Sans Unicode" w:cs="Tahoma"/>
          <w:b/>
          <w:bCs/>
          <w:sz w:val="28"/>
          <w:szCs w:val="28"/>
        </w:rPr>
        <w:sectPr w:rsidR="00362A27" w:rsidRPr="00965CE8" w:rsidSect="00965CE8">
          <w:headerReference w:type="default" r:id="rId15"/>
          <w:footerReference w:type="default" r:id="rId16"/>
          <w:footnotePr>
            <w:pos w:val="beneathText"/>
          </w:footnotePr>
          <w:pgSz w:w="11905" w:h="16837" w:code="9"/>
          <w:pgMar w:top="1701" w:right="1418" w:bottom="1418" w:left="1701" w:header="720" w:footer="720" w:gutter="0"/>
          <w:cols w:space="720"/>
          <w:docGrid w:linePitch="326"/>
        </w:sectPr>
      </w:pPr>
      <w:r>
        <w:rPr>
          <w:rFonts w:eastAsia="Lucida Sans Unicode" w:cs="Tahoma"/>
          <w:b/>
          <w:bCs/>
          <w:sz w:val="32"/>
          <w:szCs w:val="32"/>
        </w:rPr>
        <w:br w:type="page"/>
      </w:r>
      <w:r w:rsidR="00362A27" w:rsidRPr="00965CE8">
        <w:rPr>
          <w:rFonts w:eastAsia="Lucida Sans Unicode" w:cs="Tahoma"/>
          <w:b/>
          <w:bCs/>
          <w:sz w:val="28"/>
          <w:szCs w:val="28"/>
        </w:rPr>
        <w:lastRenderedPageBreak/>
        <w:t>Caso de Teste</w:t>
      </w:r>
    </w:p>
    <w:p w:rsidR="00362A27" w:rsidRPr="00965CE8" w:rsidRDefault="00362A27">
      <w:pPr>
        <w:widowControl w:val="0"/>
        <w:spacing w:before="238" w:after="119" w:line="100" w:lineRule="atLeast"/>
        <w:jc w:val="center"/>
        <w:rPr>
          <w:b/>
          <w:bCs/>
          <w:color w:val="0000FF"/>
          <w:sz w:val="28"/>
          <w:szCs w:val="28"/>
        </w:rPr>
      </w:pPr>
      <w:r w:rsidRPr="00965CE8">
        <w:rPr>
          <w:b/>
          <w:bCs/>
          <w:color w:val="0000FF"/>
          <w:sz w:val="28"/>
          <w:szCs w:val="28"/>
        </w:rPr>
        <w:lastRenderedPageBreak/>
        <w:t>[Nome do Caso de Uso]</w:t>
      </w:r>
    </w:p>
    <w:p w:rsidR="00362A27" w:rsidRDefault="00362A27" w:rsidP="00965CE8">
      <w:pPr>
        <w:pStyle w:val="TtuloNvel1"/>
      </w:pPr>
      <w:bookmarkStart w:id="1" w:name="_Toc243968762"/>
      <w:bookmarkStart w:id="2" w:name="_Toc277860799"/>
      <w:r>
        <w:t>Introdução</w:t>
      </w:r>
      <w:bookmarkEnd w:id="1"/>
      <w:bookmarkEnd w:id="2"/>
    </w:p>
    <w:p w:rsidR="00362A27" w:rsidRDefault="00362A27" w:rsidP="00965CE8">
      <w:pPr>
        <w:pStyle w:val="Texto"/>
      </w:pPr>
      <w:r>
        <w:t>O objetivo deste documento é fornecer uma visão geral dos testes a serem realizados para o caso de uso em questão. São identificadas condições de teste a partir da especificação de caso de uso e da interface de caso de uso.</w:t>
      </w:r>
    </w:p>
    <w:p w:rsidR="00A92464" w:rsidRPr="00A92464" w:rsidRDefault="00A92464" w:rsidP="00965CE8">
      <w:pPr>
        <w:pStyle w:val="TtuloNvel2"/>
      </w:pPr>
      <w:bookmarkStart w:id="3" w:name="_Toc117994769"/>
      <w:bookmarkStart w:id="4" w:name="_Toc243968763"/>
      <w:bookmarkStart w:id="5" w:name="_Toc277860800"/>
      <w:r w:rsidRPr="00A92464">
        <w:t>Escopo</w:t>
      </w:r>
      <w:bookmarkEnd w:id="3"/>
      <w:bookmarkEnd w:id="4"/>
      <w:bookmarkEnd w:id="5"/>
    </w:p>
    <w:p w:rsidR="00A92464" w:rsidRPr="00A92464" w:rsidRDefault="00A92464" w:rsidP="00965CE8">
      <w:pPr>
        <w:pStyle w:val="Texto"/>
      </w:pPr>
      <w:bookmarkStart w:id="6" w:name="_Toc243904482"/>
      <w:r w:rsidRPr="00A92464">
        <w:t xml:space="preserve">O escopo deste roteiro de teste é o caso de uso </w:t>
      </w:r>
      <w:r w:rsidRPr="00A92464">
        <w:rPr>
          <w:rFonts w:cs="Arial"/>
          <w:i/>
          <w:color w:val="0000FF"/>
          <w:lang w:val="pt-PT" w:eastAsia="pt-BR"/>
        </w:rPr>
        <w:t>[Nome do caso de uso].</w:t>
      </w:r>
    </w:p>
    <w:p w:rsidR="00A92464" w:rsidRPr="00C35FB1" w:rsidRDefault="00A92464" w:rsidP="00965CE8">
      <w:pPr>
        <w:pStyle w:val="TtuloNvel2"/>
      </w:pPr>
      <w:bookmarkStart w:id="7" w:name="_Toc243968764"/>
      <w:bookmarkStart w:id="8" w:name="_Toc277860801"/>
      <w:r w:rsidRPr="00C35FB1">
        <w:t>Definições, Acrônimos, e Abreviações</w:t>
      </w:r>
      <w:bookmarkEnd w:id="6"/>
      <w:bookmarkEnd w:id="7"/>
      <w:bookmarkEnd w:id="8"/>
    </w:p>
    <w:p w:rsidR="00A92464" w:rsidRPr="00A92464" w:rsidRDefault="00A92464" w:rsidP="00965CE8">
      <w:pPr>
        <w:pStyle w:val="InfoBlue"/>
        <w:rPr>
          <w:lang w:val="pt-PT"/>
        </w:rPr>
      </w:pPr>
      <w:r w:rsidRPr="00A92464">
        <w:rPr>
          <w:lang w:val="pt-PT"/>
        </w:rPr>
        <w:t xml:space="preserve">[Essa subseção fornece as definições de todos termos, acrônimos, e abreviações requeridas para a apropriada interpretação do </w:t>
      </w:r>
      <w:r w:rsidR="00C621A2">
        <w:rPr>
          <w:lang w:val="pt-PT"/>
        </w:rPr>
        <w:t>Roteiro</w:t>
      </w:r>
      <w:r w:rsidRPr="00A92464">
        <w:rPr>
          <w:lang w:val="pt-PT"/>
        </w:rPr>
        <w:t xml:space="preserve"> de Teste. Estas informações podem ser fornecidas pela referência ao Glossário do projeto.]</w:t>
      </w:r>
    </w:p>
    <w:p w:rsidR="00A92464" w:rsidRPr="00A92464" w:rsidRDefault="00A92464" w:rsidP="00965CE8">
      <w:pPr>
        <w:pStyle w:val="TtuloNvel1"/>
      </w:pPr>
      <w:bookmarkStart w:id="9" w:name="_Toc117994770"/>
      <w:bookmarkStart w:id="10" w:name="_Toc243968765"/>
      <w:bookmarkStart w:id="11" w:name="_Toc277860802"/>
      <w:r w:rsidRPr="00A92464">
        <w:t>Itens de Teste</w:t>
      </w:r>
      <w:bookmarkEnd w:id="9"/>
      <w:bookmarkEnd w:id="10"/>
      <w:bookmarkEnd w:id="11"/>
    </w:p>
    <w:p w:rsidR="00A92464" w:rsidRDefault="00A92464" w:rsidP="00965CE8">
      <w:pPr>
        <w:pStyle w:val="InfoBlue"/>
        <w:rPr>
          <w:lang w:val="pt-PT"/>
        </w:rPr>
      </w:pPr>
      <w:r>
        <w:rPr>
          <w:lang w:val="pt-PT"/>
        </w:rPr>
        <w:t>[Descrever os itens de teste que fazem parte do Roteiro de Testes, de acordo com o Plano de Testes.]</w:t>
      </w:r>
    </w:p>
    <w:p w:rsidR="003D5B96" w:rsidRPr="00A92464" w:rsidRDefault="003D5B96" w:rsidP="00965CE8">
      <w:pPr>
        <w:pStyle w:val="TtuloNvel2"/>
      </w:pPr>
      <w:bookmarkStart w:id="12" w:name="_Toc243968766"/>
      <w:bookmarkStart w:id="13" w:name="_Toc277860803"/>
      <w:r>
        <w:t>Estratégia de Automação</w:t>
      </w:r>
      <w:bookmarkEnd w:id="12"/>
      <w:bookmarkEnd w:id="13"/>
    </w:p>
    <w:p w:rsidR="003D5B96" w:rsidRDefault="003D5B96" w:rsidP="00965CE8">
      <w:pPr>
        <w:pStyle w:val="InfoBlue"/>
        <w:rPr>
          <w:lang w:val="pt-PT"/>
        </w:rPr>
      </w:pPr>
      <w:r>
        <w:rPr>
          <w:lang w:val="pt-PT"/>
        </w:rPr>
        <w:t>[Descrever a estratégia que deverá ser seguida para a automação deste Roteiro, caso o mesmo não seja automatizado colocar a informação que não se aplica.</w:t>
      </w:r>
    </w:p>
    <w:p w:rsidR="00A92464" w:rsidRPr="00A92464" w:rsidRDefault="00A92464" w:rsidP="00965CE8">
      <w:pPr>
        <w:pStyle w:val="TtuloNvel2"/>
      </w:pPr>
      <w:bookmarkStart w:id="14" w:name="_Toc117994771"/>
      <w:bookmarkStart w:id="15" w:name="_Toc243968767"/>
      <w:bookmarkStart w:id="16" w:name="_Toc277860804"/>
      <w:r w:rsidRPr="00A92464">
        <w:t>Tipo de Teste</w:t>
      </w:r>
      <w:bookmarkEnd w:id="14"/>
      <w:bookmarkEnd w:id="15"/>
      <w:bookmarkEnd w:id="16"/>
    </w:p>
    <w:p w:rsidR="00A92464" w:rsidRDefault="00A92464" w:rsidP="00965CE8">
      <w:pPr>
        <w:pStyle w:val="InfoBlue"/>
        <w:rPr>
          <w:lang w:val="pt-PT"/>
        </w:rPr>
      </w:pPr>
      <w:r>
        <w:rPr>
          <w:lang w:val="pt-PT"/>
        </w:rPr>
        <w:t>[Descrever os tipos de teste que serão executados através deste Roteiro de Testes de acordo com o Plano de Testes.</w:t>
      </w:r>
    </w:p>
    <w:p w:rsidR="00A92464" w:rsidRDefault="00A92464" w:rsidP="00A92464">
      <w:pPr>
        <w:rPr>
          <w:lang w:val="pt-PT"/>
        </w:rPr>
      </w:pPr>
    </w:p>
    <w:p w:rsidR="00A92464" w:rsidRDefault="00A92464" w:rsidP="00965CE8">
      <w:pPr>
        <w:pStyle w:val="InfoBlue"/>
        <w:rPr>
          <w:lang w:val="pt-PT"/>
        </w:rPr>
      </w:pPr>
      <w:r>
        <w:rPr>
          <w:lang w:val="pt-PT"/>
        </w:rPr>
        <w:t>Por exemplo:</w:t>
      </w:r>
    </w:p>
    <w:p w:rsidR="00A92464" w:rsidRDefault="00A92464" w:rsidP="00965CE8">
      <w:pPr>
        <w:pStyle w:val="InfoBlue"/>
        <w:numPr>
          <w:ilvl w:val="0"/>
          <w:numId w:val="30"/>
        </w:numPr>
      </w:pPr>
      <w:r>
        <w:t>Teste de função</w:t>
      </w:r>
    </w:p>
    <w:p w:rsidR="00A92464" w:rsidRDefault="00A92464" w:rsidP="00965CE8">
      <w:pPr>
        <w:pStyle w:val="InfoBlue"/>
        <w:numPr>
          <w:ilvl w:val="0"/>
          <w:numId w:val="30"/>
        </w:numPr>
      </w:pPr>
      <w:r>
        <w:t>Teste de segurança</w:t>
      </w:r>
    </w:p>
    <w:p w:rsidR="00A92464" w:rsidRDefault="00A92464" w:rsidP="00965CE8">
      <w:pPr>
        <w:pStyle w:val="InfoBlue"/>
        <w:numPr>
          <w:ilvl w:val="0"/>
          <w:numId w:val="30"/>
        </w:numPr>
      </w:pPr>
      <w:r>
        <w:t>Teste de volume</w:t>
      </w:r>
    </w:p>
    <w:p w:rsidR="00A92464" w:rsidRDefault="00A92464" w:rsidP="00965CE8">
      <w:pPr>
        <w:pStyle w:val="InfoBlue"/>
        <w:numPr>
          <w:ilvl w:val="0"/>
          <w:numId w:val="30"/>
        </w:numPr>
      </w:pPr>
      <w:r>
        <w:t>Teste de usabilidade</w:t>
      </w:r>
    </w:p>
    <w:p w:rsidR="00A92464" w:rsidRDefault="00A92464" w:rsidP="00965CE8">
      <w:pPr>
        <w:pStyle w:val="InfoBlue"/>
        <w:numPr>
          <w:ilvl w:val="0"/>
          <w:numId w:val="30"/>
        </w:numPr>
      </w:pPr>
      <w:r>
        <w:t>Teste de avaliação de desempenho</w:t>
      </w:r>
    </w:p>
    <w:p w:rsidR="00A92464" w:rsidRDefault="00A92464" w:rsidP="00965CE8">
      <w:pPr>
        <w:pStyle w:val="InfoBlue"/>
        <w:numPr>
          <w:ilvl w:val="0"/>
          <w:numId w:val="30"/>
        </w:numPr>
      </w:pPr>
      <w:r>
        <w:t>Outros</w:t>
      </w:r>
    </w:p>
    <w:p w:rsidR="00A92464" w:rsidRDefault="00A92464" w:rsidP="00965CE8">
      <w:pPr>
        <w:pStyle w:val="InfoBlue"/>
      </w:pPr>
    </w:p>
    <w:p w:rsidR="00A92464" w:rsidRDefault="00A92464" w:rsidP="00965CE8">
      <w:pPr>
        <w:pStyle w:val="InfoBlue"/>
      </w:pPr>
      <w:r>
        <w:t>A descrição do roteiro de teste e realizada de acordo com o tipo de teste de forma a representar com clareza o procedimento e o resultado esperado do esforço de teste.]</w:t>
      </w:r>
    </w:p>
    <w:p w:rsidR="00A92464" w:rsidRPr="00A92464" w:rsidRDefault="00A92464" w:rsidP="00965CE8">
      <w:pPr>
        <w:pStyle w:val="TtuloNvel2"/>
      </w:pPr>
      <w:bookmarkStart w:id="17" w:name="_Toc117994772"/>
      <w:bookmarkStart w:id="18" w:name="_Toc243968768"/>
      <w:bookmarkStart w:id="19" w:name="_Toc277860805"/>
      <w:r w:rsidRPr="00A92464">
        <w:t>Níveis de Teste</w:t>
      </w:r>
      <w:bookmarkEnd w:id="17"/>
      <w:bookmarkEnd w:id="18"/>
      <w:bookmarkEnd w:id="19"/>
    </w:p>
    <w:p w:rsidR="00A92464" w:rsidRDefault="00A92464" w:rsidP="00965CE8">
      <w:pPr>
        <w:pStyle w:val="InfoBlue"/>
        <w:rPr>
          <w:lang w:val="pt-PT"/>
        </w:rPr>
      </w:pPr>
      <w:r>
        <w:rPr>
          <w:lang w:val="pt-PT"/>
        </w:rPr>
        <w:t>[Descrever os níveis de teste que são cobertos pelo Roteiro de Testes, de acordo com o Plano de Testes.</w:t>
      </w:r>
    </w:p>
    <w:p w:rsidR="00A92464" w:rsidRDefault="00A92464" w:rsidP="00965CE8">
      <w:pPr>
        <w:pStyle w:val="InfoBlue"/>
      </w:pPr>
      <w:r>
        <w:t xml:space="preserve">Diferentes níveis de teste podem estar envolvidos em um mesmo roteiro de teste. </w:t>
      </w:r>
    </w:p>
    <w:p w:rsidR="00A92464" w:rsidRDefault="00A92464" w:rsidP="00965CE8">
      <w:pPr>
        <w:pStyle w:val="InfoBlue"/>
        <w:numPr>
          <w:ilvl w:val="0"/>
          <w:numId w:val="31"/>
        </w:numPr>
      </w:pPr>
      <w:r>
        <w:t>Testes unitários funcionais normalmente englobam uma Especificação de Requisito Funcional (por exemplo: Caso de Uso), porém não envolvem abrangem o teste em relação às interfaces da unidade sendo testada.</w:t>
      </w:r>
    </w:p>
    <w:p w:rsidR="00A92464" w:rsidRDefault="00A92464" w:rsidP="00965CE8">
      <w:pPr>
        <w:pStyle w:val="InfoBlue"/>
        <w:numPr>
          <w:ilvl w:val="0"/>
          <w:numId w:val="31"/>
        </w:numPr>
      </w:pPr>
      <w:r>
        <w:t>Testes de integração são executados da mesma forma que os testes unitários, porém são evidenciados os casos de teste que implementam a integração entre os componentes de software abrangidos no Roteiro de Teste;</w:t>
      </w:r>
    </w:p>
    <w:p w:rsidR="00A92464" w:rsidRPr="00A92464" w:rsidRDefault="00A92464" w:rsidP="00965CE8">
      <w:pPr>
        <w:pStyle w:val="InfoBlue"/>
        <w:numPr>
          <w:ilvl w:val="0"/>
          <w:numId w:val="31"/>
        </w:numPr>
      </w:pPr>
      <w:r>
        <w:t>Testes de sistema envolvem a realização de testes nos cenários operacionais do sistema, podendo estes envolver diversas Especificações de Requisitos (por exemplo: Casos de uso) diferentes.</w:t>
      </w:r>
      <w:r w:rsidRPr="00A92464">
        <w:rPr>
          <w:lang w:val="pt-PT"/>
        </w:rPr>
        <w:t>]</w:t>
      </w:r>
    </w:p>
    <w:p w:rsidR="00362A27" w:rsidRDefault="001F2959" w:rsidP="00965CE8">
      <w:pPr>
        <w:pStyle w:val="TtuloNvel1"/>
      </w:pPr>
      <w:bookmarkStart w:id="20" w:name="_Toc243968769"/>
      <w:bookmarkStart w:id="21" w:name="_Toc277860806"/>
      <w:r>
        <w:lastRenderedPageBreak/>
        <w:t>Cenários operacionais</w:t>
      </w:r>
      <w:bookmarkEnd w:id="20"/>
      <w:bookmarkEnd w:id="21"/>
    </w:p>
    <w:p w:rsidR="00362A27" w:rsidRDefault="00362A27" w:rsidP="00965CE8">
      <w:pPr>
        <w:pStyle w:val="TtuloNvel2"/>
      </w:pPr>
      <w:bookmarkStart w:id="22" w:name="_Toc243968770"/>
      <w:bookmarkStart w:id="23" w:name="_Toc277860807"/>
      <w:r>
        <w:t>Identificação dos Cenários</w:t>
      </w:r>
      <w:bookmarkEnd w:id="22"/>
      <w:bookmarkEnd w:id="23"/>
    </w:p>
    <w:p w:rsidR="00362A27" w:rsidRDefault="00362A27" w:rsidP="00965CE8">
      <w:pPr>
        <w:pStyle w:val="InfoBlue"/>
      </w:pPr>
      <w:r>
        <w:t>[A tabela abaixo identifica os cenários do caso de uso. ]</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2410"/>
        <w:gridCol w:w="5670"/>
      </w:tblGrid>
      <w:tr w:rsidR="002C17EC" w:rsidTr="00BB1C05">
        <w:trPr>
          <w:tblHeader/>
        </w:trPr>
        <w:tc>
          <w:tcPr>
            <w:tcW w:w="709" w:type="dxa"/>
            <w:shd w:val="clear" w:color="auto" w:fill="C0C0C0"/>
            <w:vAlign w:val="center"/>
          </w:tcPr>
          <w:p w:rsidR="001F2959" w:rsidRDefault="001F2959" w:rsidP="00965CE8">
            <w:pPr>
              <w:pStyle w:val="TabelaTtulo"/>
            </w:pPr>
            <w:r>
              <w:t>ID</w:t>
            </w:r>
          </w:p>
        </w:tc>
        <w:tc>
          <w:tcPr>
            <w:tcW w:w="2410" w:type="dxa"/>
            <w:shd w:val="clear" w:color="auto" w:fill="C0C0C0"/>
            <w:vAlign w:val="center"/>
          </w:tcPr>
          <w:p w:rsidR="001F2959" w:rsidRDefault="001F2959" w:rsidP="00965CE8">
            <w:pPr>
              <w:pStyle w:val="TabelaTtulo"/>
            </w:pPr>
            <w:r>
              <w:t>Cenários</w:t>
            </w:r>
          </w:p>
        </w:tc>
        <w:tc>
          <w:tcPr>
            <w:tcW w:w="5670" w:type="dxa"/>
            <w:shd w:val="clear" w:color="auto" w:fill="C0C0C0"/>
            <w:vAlign w:val="center"/>
          </w:tcPr>
          <w:p w:rsidR="001F2959" w:rsidRDefault="001F2959" w:rsidP="00965CE8">
            <w:pPr>
              <w:pStyle w:val="TabelaTtulo"/>
            </w:pPr>
            <w:r>
              <w:t>Descrição</w:t>
            </w:r>
          </w:p>
        </w:tc>
      </w:tr>
      <w:tr w:rsidR="002C17EC" w:rsidTr="00BB1C05">
        <w:tc>
          <w:tcPr>
            <w:tcW w:w="709" w:type="dxa"/>
            <w:vAlign w:val="center"/>
          </w:tcPr>
          <w:p w:rsidR="001F2959" w:rsidRPr="000F4A71" w:rsidRDefault="001F2959" w:rsidP="00965CE8">
            <w:pPr>
              <w:pStyle w:val="InfoBlue"/>
            </w:pPr>
          </w:p>
        </w:tc>
        <w:tc>
          <w:tcPr>
            <w:tcW w:w="2410" w:type="dxa"/>
            <w:vAlign w:val="center"/>
          </w:tcPr>
          <w:p w:rsidR="001F2959" w:rsidRPr="000F4A71" w:rsidRDefault="001F2959" w:rsidP="00965CE8">
            <w:pPr>
              <w:pStyle w:val="InfoBlue"/>
              <w:rPr>
                <w:rFonts w:ascii="Arial (W1)" w:hAnsi="Arial (W1)"/>
                <w:color w:val="0000FF"/>
              </w:rPr>
            </w:pPr>
            <w:r w:rsidRPr="000F4A71">
              <w:rPr>
                <w:rFonts w:ascii="Arial (W1)" w:hAnsi="Arial (W1)"/>
                <w:color w:val="0000FF"/>
              </w:rPr>
              <w:t>&lt;Nome do Cenário&gt;</w:t>
            </w:r>
          </w:p>
        </w:tc>
        <w:tc>
          <w:tcPr>
            <w:tcW w:w="5670" w:type="dxa"/>
            <w:vAlign w:val="center"/>
          </w:tcPr>
          <w:p w:rsidR="001F2959" w:rsidRPr="000F4A71" w:rsidRDefault="001F2959" w:rsidP="00965CE8">
            <w:pPr>
              <w:pStyle w:val="InfoBlue"/>
              <w:rPr>
                <w:rFonts w:ascii="Arial (W1)" w:hAnsi="Arial (W1)"/>
                <w:color w:val="0000FF"/>
              </w:rPr>
            </w:pPr>
            <w:r w:rsidRPr="000F4A71">
              <w:rPr>
                <w:rFonts w:ascii="Arial (W1)" w:hAnsi="Arial (W1)"/>
                <w:color w:val="0000FF"/>
              </w:rPr>
              <w:t>[Descrever os fluxos ou requisitos que compõem o cenário operacional]</w:t>
            </w:r>
          </w:p>
        </w:tc>
      </w:tr>
      <w:tr w:rsidR="002C17EC" w:rsidTr="00BB1C05">
        <w:tc>
          <w:tcPr>
            <w:tcW w:w="709" w:type="dxa"/>
            <w:vAlign w:val="center"/>
          </w:tcPr>
          <w:p w:rsidR="001F2959" w:rsidRDefault="001F2959">
            <w:pPr>
              <w:snapToGrid w:val="0"/>
              <w:jc w:val="center"/>
            </w:pPr>
          </w:p>
        </w:tc>
        <w:tc>
          <w:tcPr>
            <w:tcW w:w="2410" w:type="dxa"/>
            <w:vAlign w:val="center"/>
          </w:tcPr>
          <w:p w:rsidR="001F2959" w:rsidRDefault="001F2959">
            <w:pPr>
              <w:snapToGrid w:val="0"/>
            </w:pPr>
          </w:p>
        </w:tc>
        <w:tc>
          <w:tcPr>
            <w:tcW w:w="5670" w:type="dxa"/>
            <w:vAlign w:val="center"/>
          </w:tcPr>
          <w:p w:rsidR="001F2959" w:rsidRDefault="001F2959">
            <w:pPr>
              <w:snapToGrid w:val="0"/>
            </w:pPr>
          </w:p>
        </w:tc>
      </w:tr>
    </w:tbl>
    <w:p w:rsidR="00362A27" w:rsidRDefault="00362A27">
      <w:pPr>
        <w:ind w:left="360"/>
        <w:rPr>
          <w:rFonts w:eastAsia="Arial" w:cs="Arial"/>
          <w:sz w:val="20"/>
        </w:rPr>
      </w:pPr>
    </w:p>
    <w:p w:rsidR="001F2959" w:rsidRDefault="001F2959" w:rsidP="00965CE8">
      <w:pPr>
        <w:pStyle w:val="TtuloNvel2"/>
      </w:pPr>
      <w:bookmarkStart w:id="24" w:name="_Toc117994776"/>
      <w:bookmarkStart w:id="25" w:name="_Toc243968771"/>
      <w:bookmarkStart w:id="26" w:name="_Toc277860808"/>
      <w:r>
        <w:t>Cenário: &lt;Nome do Cenário&gt;</w:t>
      </w:r>
      <w:bookmarkEnd w:id="24"/>
      <w:bookmarkEnd w:id="25"/>
      <w:bookmarkEnd w:id="26"/>
    </w:p>
    <w:p w:rsidR="001F2959" w:rsidRDefault="001F2959" w:rsidP="00965CE8">
      <w:pPr>
        <w:pStyle w:val="TtuloNvel3"/>
      </w:pPr>
      <w:bookmarkStart w:id="27" w:name="_Toc117994777"/>
      <w:bookmarkStart w:id="28" w:name="_Toc243968772"/>
      <w:bookmarkStart w:id="29" w:name="_Toc277860809"/>
      <w:r>
        <w:t>Caso de Teste: &lt;Identificador do Caso de Teste&gt; - &lt;Nome do Caso de Teste&gt;</w:t>
      </w:r>
      <w:bookmarkEnd w:id="27"/>
      <w:bookmarkEnd w:id="28"/>
      <w:bookmarkEnd w:id="29"/>
    </w:p>
    <w:p w:rsidR="001F2959" w:rsidRDefault="001F2959" w:rsidP="00965CE8">
      <w:pPr>
        <w:pStyle w:val="InfoBlue"/>
      </w:pPr>
      <w:r>
        <w:t xml:space="preserve">[Um </w:t>
      </w:r>
      <w:r>
        <w:rPr>
          <w:b/>
          <w:bCs/>
        </w:rPr>
        <w:t xml:space="preserve">caso de teste </w:t>
      </w:r>
      <w:r>
        <w:t>é um conjunto de entradas de teste, condições de execução e resultados esperados desenvolvidos para um objetivo específico como, por exemplo, testar o caminho de determinado programa ou verificar o atendimento de um requisito específico.</w:t>
      </w:r>
    </w:p>
    <w:p w:rsidR="001F2959" w:rsidRDefault="001F2959" w:rsidP="00965CE8">
      <w:pPr>
        <w:pStyle w:val="InfoBlue"/>
      </w:pPr>
    </w:p>
    <w:p w:rsidR="001F2959" w:rsidRDefault="001F2959" w:rsidP="00965CE8">
      <w:pPr>
        <w:pStyle w:val="InfoBlue"/>
      </w:pPr>
      <w:r>
        <w:t>É possível obter os casos de teste para cada cenário através da identificação da condição específica que causará a execução desse cenário específico.</w:t>
      </w:r>
    </w:p>
    <w:p w:rsidR="001F2959" w:rsidRDefault="001F2959" w:rsidP="00965CE8">
      <w:pPr>
        <w:pStyle w:val="InfoBlue"/>
      </w:pPr>
    </w:p>
    <w:p w:rsidR="001F2959" w:rsidRDefault="001F2959" w:rsidP="00965CE8">
      <w:pPr>
        <w:pStyle w:val="InfoBlue"/>
      </w:pPr>
      <w:r>
        <w:t>A identificação dos casos de teste é importante por vários motivos:</w:t>
      </w:r>
    </w:p>
    <w:p w:rsidR="001F2959" w:rsidRDefault="001F2959" w:rsidP="00965CE8">
      <w:pPr>
        <w:pStyle w:val="InfoBlue"/>
        <w:numPr>
          <w:ilvl w:val="0"/>
          <w:numId w:val="33"/>
        </w:numPr>
      </w:pPr>
      <w:r>
        <w:t xml:space="preserve">Os casos de teste constituem a base do design e do desenvolvimento dos Scripts de Teste. </w:t>
      </w:r>
    </w:p>
    <w:p w:rsidR="001F2959" w:rsidRDefault="001F2959" w:rsidP="00965CE8">
      <w:pPr>
        <w:pStyle w:val="InfoBlue"/>
        <w:numPr>
          <w:ilvl w:val="0"/>
          <w:numId w:val="33"/>
        </w:numPr>
      </w:pPr>
      <w:r>
        <w:t xml:space="preserve">A "profundidade" do teste é proporcional ao número de casos de teste. O aumento do número de casos de teste gera uma maior confiança na qualidade do produto e no processo de teste, já que cada caso de teste reflete um cenário, uma condição ou um fluxo diferente através do produto. </w:t>
      </w:r>
    </w:p>
    <w:p w:rsidR="001F2959" w:rsidRDefault="001F2959" w:rsidP="00965CE8">
      <w:pPr>
        <w:pStyle w:val="InfoBlue"/>
        <w:numPr>
          <w:ilvl w:val="0"/>
          <w:numId w:val="33"/>
        </w:numPr>
      </w:pPr>
      <w:r>
        <w:t xml:space="preserve">A principal avaliação da abrangência do teste é a cobertura baseada em requisitos, de acordo com o número de casos de teste identificados, implementados e/ou executados. Uma sentença como "Executamos e verificamos 95% dos casos de teste críticos" é mais significativa do que a sentença "Já executamos 95% do total de testes". </w:t>
      </w:r>
    </w:p>
    <w:p w:rsidR="001F2959" w:rsidRDefault="001F2959" w:rsidP="00965CE8">
      <w:pPr>
        <w:pStyle w:val="InfoBlue"/>
        <w:numPr>
          <w:ilvl w:val="0"/>
          <w:numId w:val="33"/>
        </w:numPr>
      </w:pPr>
      <w:r>
        <w:t xml:space="preserve">A escala do esforço de teste é proporcional ao número de casos de teste. Com uma análise abrangente dos casos de teste, é possível estimar com mais precisão a duração dos estágios subseqüentes do ciclo de teste. </w:t>
      </w:r>
    </w:p>
    <w:p w:rsidR="001F2959" w:rsidRDefault="001F2959" w:rsidP="00965CE8">
      <w:pPr>
        <w:pStyle w:val="InfoBlue"/>
        <w:numPr>
          <w:ilvl w:val="0"/>
          <w:numId w:val="33"/>
        </w:numPr>
      </w:pPr>
      <w:r>
        <w:t xml:space="preserve">Os tipos de design e desenvolvimento de testes e os recursos necessários são amplamente controlados pelos casos de teste. </w:t>
      </w:r>
    </w:p>
    <w:p w:rsidR="001F2959" w:rsidRDefault="001F2959" w:rsidP="00965CE8">
      <w:pPr>
        <w:pStyle w:val="InfoBlue"/>
        <w:numPr>
          <w:ilvl w:val="0"/>
          <w:numId w:val="33"/>
        </w:numPr>
      </w:pPr>
      <w:r>
        <w:t xml:space="preserve">Geralmente, os casos de teste são categorizados ou classificados pelo tipo ou requisito de teste ao qual estão associados e variam de acordo com isso. A melhor prática consiste em desenvolver pelo menos dois casos de teste para cada requisito de teste: </w:t>
      </w:r>
    </w:p>
    <w:p w:rsidR="001F2959" w:rsidRDefault="001F2959" w:rsidP="00965CE8">
      <w:pPr>
        <w:pStyle w:val="InfoBlue"/>
        <w:numPr>
          <w:ilvl w:val="1"/>
          <w:numId w:val="33"/>
        </w:numPr>
      </w:pPr>
      <w:r>
        <w:t xml:space="preserve">um caso de teste para demonstrar que o requisito foi atendido, geralmente conhecido como um caso de teste positivo, </w:t>
      </w:r>
    </w:p>
    <w:p w:rsidR="001F2959" w:rsidRDefault="001F2959" w:rsidP="00965CE8">
      <w:pPr>
        <w:pStyle w:val="InfoBlue"/>
        <w:numPr>
          <w:ilvl w:val="1"/>
          <w:numId w:val="33"/>
        </w:numPr>
      </w:pPr>
      <w:r>
        <w:t xml:space="preserve">outro caso de teste, conhecido como negativo, refletindo uma condição ou dados inaceitáveis, anormais ou inesperados para demonstrar que o requisito só pode ser atendido sob a condição desejada. </w:t>
      </w:r>
    </w:p>
    <w:p w:rsidR="001F2959" w:rsidRDefault="001F2959" w:rsidP="001F2959"/>
    <w:p w:rsidR="001F2959" w:rsidRDefault="001F2959" w:rsidP="00965CE8">
      <w:pPr>
        <w:pStyle w:val="InfoBlue"/>
      </w:pPr>
      <w:r>
        <w:t xml:space="preserve">Ao identificar os casos de teste funcionais, verificar: </w:t>
      </w:r>
    </w:p>
    <w:p w:rsidR="001F2959" w:rsidRDefault="001F2959" w:rsidP="00965CE8">
      <w:pPr>
        <w:pStyle w:val="InfoBlue"/>
        <w:numPr>
          <w:ilvl w:val="0"/>
          <w:numId w:val="34"/>
        </w:numPr>
      </w:pPr>
      <w:r>
        <w:t xml:space="preserve">foram identificados casos de teste suficientes, positivos e negativos, para cada cenário de caso de uso  </w:t>
      </w:r>
    </w:p>
    <w:p w:rsidR="001F2959" w:rsidRDefault="001F2959" w:rsidP="00965CE8">
      <w:pPr>
        <w:pStyle w:val="InfoBlue"/>
        <w:numPr>
          <w:ilvl w:val="0"/>
          <w:numId w:val="34"/>
        </w:numPr>
      </w:pPr>
      <w:r>
        <w:t xml:space="preserve">os casos de teste abordam qualquer regra de negócio implementada pelos casos de uso, garantindo que haja casos de teste, dentro, fora e na condição ou no valor de fronteira da regra de negócio </w:t>
      </w:r>
    </w:p>
    <w:p w:rsidR="001F2959" w:rsidRDefault="001F2959" w:rsidP="00965CE8">
      <w:pPr>
        <w:pStyle w:val="InfoBlue"/>
        <w:numPr>
          <w:ilvl w:val="0"/>
          <w:numId w:val="34"/>
        </w:numPr>
      </w:pPr>
      <w:r>
        <w:t xml:space="preserve">os casos de teste abordam quaisquer seqüências de eventos ou ações, como aquelas identificadas nos diagramas de seqüência do modelo de design, ou estados ou as condições de objetos de interface do usuário. </w:t>
      </w:r>
    </w:p>
    <w:p w:rsidR="001F2959" w:rsidRDefault="001F2959" w:rsidP="00965CE8">
      <w:pPr>
        <w:pStyle w:val="InfoBlue"/>
        <w:numPr>
          <w:ilvl w:val="0"/>
          <w:numId w:val="34"/>
        </w:numPr>
      </w:pPr>
      <w:r>
        <w:lastRenderedPageBreak/>
        <w:t>os casos de teste abordam qualquer requisito especial definido para o caso de uso, como o desempenho mínimo/máximo, às vezes combinado com as cargas ou os volumes de dados mínimos/máximos durante a execução dos casos de uso. ]</w:t>
      </w:r>
    </w:p>
    <w:p w:rsidR="001F2959" w:rsidRPr="001F2959" w:rsidRDefault="001F2959" w:rsidP="00965CE8">
      <w:pPr>
        <w:pStyle w:val="TtuloNvel3"/>
      </w:pPr>
      <w:bookmarkStart w:id="30" w:name="_Toc243968773"/>
      <w:bookmarkStart w:id="31" w:name="_Toc277860810"/>
      <w:r w:rsidRPr="001F2959">
        <w:t>Descrição</w:t>
      </w:r>
      <w:bookmarkEnd w:id="30"/>
      <w:bookmarkEnd w:id="31"/>
    </w:p>
    <w:p w:rsidR="001F2959" w:rsidRDefault="001F2959" w:rsidP="00965CE8">
      <w:pPr>
        <w:pStyle w:val="InfoBlue"/>
      </w:pPr>
      <w:r>
        <w:t>[Descrever o objetivo do caso de teste, esclarecendo se este é positivo ou negativo.]</w:t>
      </w:r>
    </w:p>
    <w:p w:rsidR="001F2959" w:rsidRPr="001F2959" w:rsidRDefault="001F2959" w:rsidP="00965CE8">
      <w:pPr>
        <w:pStyle w:val="TtuloNvel3"/>
      </w:pPr>
      <w:bookmarkStart w:id="32" w:name="_Toc243968774"/>
      <w:bookmarkStart w:id="33" w:name="_Toc277860811"/>
      <w:r w:rsidRPr="001F2959">
        <w:t>P</w:t>
      </w:r>
      <w:bookmarkStart w:id="34" w:name="_Toc98042897"/>
      <w:bookmarkStart w:id="35" w:name="_Toc98043063"/>
      <w:bookmarkStart w:id="36" w:name="_Toc98043133"/>
      <w:bookmarkStart w:id="37" w:name="_Toc98043205"/>
      <w:bookmarkStart w:id="38" w:name="_Toc98043236"/>
      <w:bookmarkStart w:id="39" w:name="_Toc98043277"/>
      <w:bookmarkStart w:id="40" w:name="_Toc98043484"/>
      <w:bookmarkStart w:id="41" w:name="_Toc98043524"/>
      <w:bookmarkStart w:id="42" w:name="_Toc98043547"/>
      <w:bookmarkStart w:id="43" w:name="_Toc98043571"/>
      <w:bookmarkStart w:id="44" w:name="_Toc98043636"/>
      <w:bookmarkStart w:id="45" w:name="_Toc102790922"/>
      <w:bookmarkStart w:id="46" w:name="_Toc102790952"/>
      <w:bookmarkStart w:id="47" w:name="_Toc102797175"/>
      <w:bookmarkStart w:id="48" w:name="_Toc102797315"/>
      <w:bookmarkStart w:id="49" w:name="_Toc102797628"/>
      <w:bookmarkStart w:id="50" w:name="_Toc102811260"/>
      <w:bookmarkStart w:id="51" w:name="_Toc103654531"/>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1F2959">
        <w:t>ré-condição</w:t>
      </w:r>
      <w:bookmarkEnd w:id="32"/>
      <w:bookmarkEnd w:id="33"/>
    </w:p>
    <w:p w:rsidR="001F2959" w:rsidRDefault="001F2959" w:rsidP="00965CE8">
      <w:pPr>
        <w:pStyle w:val="InfoBlue"/>
        <w:rPr>
          <w:lang w:val="pt-PT"/>
        </w:rPr>
      </w:pPr>
      <w:r>
        <w:t>[Para cada condição de execução, descrever o estado obrigatório do sistema antes do início do teste]</w:t>
      </w:r>
    </w:p>
    <w:p w:rsidR="001F2959" w:rsidRPr="001F2959" w:rsidRDefault="001F2959" w:rsidP="00965CE8">
      <w:pPr>
        <w:pStyle w:val="TtuloNvel3"/>
      </w:pPr>
      <w:bookmarkStart w:id="52" w:name="_Toc102904611"/>
      <w:bookmarkStart w:id="53" w:name="_Toc102904946"/>
      <w:bookmarkStart w:id="54" w:name="_Toc102904612"/>
      <w:bookmarkStart w:id="55" w:name="_Toc102904947"/>
      <w:bookmarkStart w:id="56" w:name="_Toc102904613"/>
      <w:bookmarkStart w:id="57" w:name="_Toc102904948"/>
      <w:bookmarkStart w:id="58" w:name="_Toc102904614"/>
      <w:bookmarkStart w:id="59" w:name="_Toc102904949"/>
      <w:bookmarkStart w:id="60" w:name="_Toc102904615"/>
      <w:bookmarkStart w:id="61" w:name="_Toc102904950"/>
      <w:bookmarkStart w:id="62" w:name="_Toc102904616"/>
      <w:bookmarkStart w:id="63" w:name="_Toc102904951"/>
      <w:bookmarkStart w:id="64" w:name="_Toc102904617"/>
      <w:bookmarkStart w:id="65" w:name="_Toc102904952"/>
      <w:bookmarkStart w:id="66" w:name="_Toc102904618"/>
      <w:bookmarkStart w:id="67" w:name="_Toc102904953"/>
      <w:bookmarkStart w:id="68" w:name="_Toc102904621"/>
      <w:bookmarkStart w:id="69" w:name="_Toc102904956"/>
      <w:bookmarkStart w:id="70" w:name="_Toc243968775"/>
      <w:bookmarkStart w:id="71" w:name="_Toc277860812"/>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1F2959">
        <w:t>Procedimentos</w:t>
      </w:r>
      <w:bookmarkEnd w:id="70"/>
      <w:bookmarkEnd w:id="71"/>
    </w:p>
    <w:p w:rsidR="001F2959" w:rsidRDefault="001F2959" w:rsidP="00965CE8">
      <w:pPr>
        <w:pStyle w:val="InfoBlue"/>
        <w:rPr>
          <w:lang w:val="pt-PT"/>
        </w:rPr>
      </w:pPr>
      <w:r>
        <w:rPr>
          <w:lang w:val="pt-PT"/>
        </w:rPr>
        <w:t>[Descrever a seqüência de passos a serem executados durante o teste, os valores de entrada dados e os pontos de verificação onde é necessária maior atenção do Testador.</w:t>
      </w:r>
    </w:p>
    <w:p w:rsidR="001F2959" w:rsidRDefault="001F2959" w:rsidP="00965CE8">
      <w:pPr>
        <w:pStyle w:val="InfoBlue"/>
        <w:rPr>
          <w:lang w:val="pt-PT"/>
        </w:rPr>
      </w:pPr>
    </w:p>
    <w:p w:rsidR="001F2959" w:rsidRDefault="001F2959" w:rsidP="00965CE8">
      <w:pPr>
        <w:pStyle w:val="InfoBlue"/>
        <w:rPr>
          <w:lang w:val="pt-PT"/>
        </w:rPr>
      </w:pPr>
      <w:r>
        <w:rPr>
          <w:lang w:val="pt-PT"/>
        </w:rPr>
        <w:t>Por exemplo:</w:t>
      </w:r>
    </w:p>
    <w:p w:rsidR="001F2959" w:rsidRDefault="001F2959" w:rsidP="001F2959">
      <w:pPr>
        <w:rPr>
          <w:lang w:val="pt-PT"/>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60"/>
        <w:gridCol w:w="4775"/>
        <w:gridCol w:w="2454"/>
      </w:tblGrid>
      <w:tr w:rsidR="001F2959" w:rsidRPr="000F4A71" w:rsidTr="00965CE8">
        <w:tblPrEx>
          <w:tblCellMar>
            <w:top w:w="0" w:type="dxa"/>
            <w:bottom w:w="0" w:type="dxa"/>
          </w:tblCellMar>
        </w:tblPrEx>
        <w:tc>
          <w:tcPr>
            <w:tcW w:w="1560" w:type="dxa"/>
            <w:tcBorders>
              <w:bottom w:val="single" w:sz="4" w:space="0" w:color="auto"/>
            </w:tcBorders>
            <w:shd w:val="clear" w:color="auto" w:fill="C0C0C0"/>
          </w:tcPr>
          <w:p w:rsidR="001F2959" w:rsidRPr="000F4A71" w:rsidRDefault="001F2959" w:rsidP="00965CE8">
            <w:pPr>
              <w:pStyle w:val="InfoBlue"/>
              <w:jc w:val="center"/>
              <w:rPr>
                <w:lang w:val="pt-PT"/>
              </w:rPr>
            </w:pPr>
            <w:r w:rsidRPr="000F4A71">
              <w:rPr>
                <w:lang w:val="pt-PT"/>
              </w:rPr>
              <w:t>Passo / Verificação</w:t>
            </w:r>
          </w:p>
        </w:tc>
        <w:tc>
          <w:tcPr>
            <w:tcW w:w="4775" w:type="dxa"/>
            <w:tcBorders>
              <w:bottom w:val="single" w:sz="4" w:space="0" w:color="auto"/>
            </w:tcBorders>
            <w:shd w:val="clear" w:color="auto" w:fill="C0C0C0"/>
          </w:tcPr>
          <w:p w:rsidR="001F2959" w:rsidRPr="000F4A71" w:rsidRDefault="001F2959" w:rsidP="00965CE8">
            <w:pPr>
              <w:pStyle w:val="InfoBlue"/>
              <w:jc w:val="center"/>
              <w:rPr>
                <w:lang w:val="pt-PT"/>
              </w:rPr>
            </w:pPr>
            <w:r w:rsidRPr="000F4A71">
              <w:rPr>
                <w:lang w:val="pt-PT"/>
              </w:rPr>
              <w:t>Descrição</w:t>
            </w:r>
          </w:p>
        </w:tc>
        <w:tc>
          <w:tcPr>
            <w:tcW w:w="2454" w:type="dxa"/>
            <w:tcBorders>
              <w:bottom w:val="single" w:sz="4" w:space="0" w:color="auto"/>
            </w:tcBorders>
            <w:shd w:val="clear" w:color="auto" w:fill="C0C0C0"/>
          </w:tcPr>
          <w:p w:rsidR="001F2959" w:rsidRPr="000F4A71" w:rsidRDefault="001F2959" w:rsidP="00965CE8">
            <w:pPr>
              <w:pStyle w:val="InfoBlue"/>
              <w:jc w:val="center"/>
              <w:rPr>
                <w:lang w:val="pt-PT"/>
              </w:rPr>
            </w:pPr>
            <w:r w:rsidRPr="000F4A71">
              <w:rPr>
                <w:lang w:val="pt-PT"/>
              </w:rPr>
              <w:t>Critérios</w:t>
            </w:r>
          </w:p>
        </w:tc>
      </w:tr>
      <w:tr w:rsidR="001F2959" w:rsidRPr="000F4A71" w:rsidTr="00965CE8">
        <w:tblPrEx>
          <w:tblCellMar>
            <w:top w:w="0" w:type="dxa"/>
            <w:bottom w:w="0" w:type="dxa"/>
          </w:tblCellMar>
        </w:tblPrEx>
        <w:tc>
          <w:tcPr>
            <w:tcW w:w="1560" w:type="dxa"/>
            <w:tcBorders>
              <w:bottom w:val="single" w:sz="4" w:space="0" w:color="auto"/>
            </w:tcBorders>
          </w:tcPr>
          <w:p w:rsidR="001F2959" w:rsidRPr="000F4A71" w:rsidRDefault="001F2959" w:rsidP="00965CE8">
            <w:pPr>
              <w:pStyle w:val="InfoBlue"/>
              <w:jc w:val="center"/>
              <w:rPr>
                <w:lang w:val="pt-PT"/>
              </w:rPr>
            </w:pPr>
            <w:r w:rsidRPr="000F4A71">
              <w:rPr>
                <w:lang w:val="pt-PT"/>
              </w:rPr>
              <w:t>P1</w:t>
            </w:r>
          </w:p>
        </w:tc>
        <w:tc>
          <w:tcPr>
            <w:tcW w:w="4775" w:type="dxa"/>
            <w:tcBorders>
              <w:bottom w:val="single" w:sz="4" w:space="0" w:color="auto"/>
            </w:tcBorders>
          </w:tcPr>
          <w:p w:rsidR="001F2959" w:rsidRPr="000F4A71" w:rsidRDefault="001F2959" w:rsidP="00965CE8">
            <w:pPr>
              <w:pStyle w:val="InfoBlue"/>
              <w:rPr>
                <w:lang w:val="pt-PT"/>
              </w:rPr>
            </w:pPr>
            <w:r w:rsidRPr="000F4A71">
              <w:rPr>
                <w:bCs/>
              </w:rPr>
              <w:t>Selecionar a tela Registrar Processo Judicial</w:t>
            </w:r>
          </w:p>
        </w:tc>
        <w:tc>
          <w:tcPr>
            <w:tcW w:w="2454" w:type="dxa"/>
            <w:tcBorders>
              <w:bottom w:val="single" w:sz="4" w:space="0" w:color="auto"/>
            </w:tcBorders>
          </w:tcPr>
          <w:p w:rsidR="001F2959" w:rsidRPr="000F4A71" w:rsidRDefault="001F2959" w:rsidP="00965CE8">
            <w:pPr>
              <w:pStyle w:val="InfoBlue"/>
              <w:rPr>
                <w:lang w:val="pt-PT"/>
              </w:rPr>
            </w:pPr>
          </w:p>
        </w:tc>
      </w:tr>
      <w:tr w:rsidR="001F2959" w:rsidRPr="000F4A71" w:rsidTr="00965CE8">
        <w:tblPrEx>
          <w:tblCellMar>
            <w:top w:w="0" w:type="dxa"/>
            <w:bottom w:w="0" w:type="dxa"/>
          </w:tblCellMar>
        </w:tblPrEx>
        <w:tc>
          <w:tcPr>
            <w:tcW w:w="1560" w:type="dxa"/>
            <w:tcBorders>
              <w:bottom w:val="single" w:sz="4" w:space="0" w:color="auto"/>
            </w:tcBorders>
          </w:tcPr>
          <w:p w:rsidR="001F2959" w:rsidRPr="000F4A71" w:rsidRDefault="001F2959" w:rsidP="00965CE8">
            <w:pPr>
              <w:pStyle w:val="InfoBlue"/>
              <w:jc w:val="center"/>
              <w:rPr>
                <w:lang w:val="pt-PT"/>
              </w:rPr>
            </w:pPr>
            <w:r w:rsidRPr="000F4A71">
              <w:rPr>
                <w:lang w:val="pt-PT"/>
              </w:rPr>
              <w:t>P2</w:t>
            </w:r>
          </w:p>
        </w:tc>
        <w:tc>
          <w:tcPr>
            <w:tcW w:w="4775" w:type="dxa"/>
            <w:tcBorders>
              <w:bottom w:val="single" w:sz="4" w:space="0" w:color="auto"/>
            </w:tcBorders>
          </w:tcPr>
          <w:p w:rsidR="001F2959" w:rsidRPr="000F4A71" w:rsidRDefault="001F2959" w:rsidP="00965CE8">
            <w:pPr>
              <w:pStyle w:val="InfoBlue"/>
              <w:rPr>
                <w:lang w:val="pt-PT"/>
              </w:rPr>
            </w:pPr>
            <w:r w:rsidRPr="000F4A71">
              <w:rPr>
                <w:bCs/>
              </w:rPr>
              <w:t>Selecionar a guia Vinculados</w:t>
            </w:r>
          </w:p>
        </w:tc>
        <w:tc>
          <w:tcPr>
            <w:tcW w:w="2454" w:type="dxa"/>
            <w:tcBorders>
              <w:bottom w:val="single" w:sz="4" w:space="0" w:color="auto"/>
            </w:tcBorders>
          </w:tcPr>
          <w:p w:rsidR="001F2959" w:rsidRPr="000F4A71" w:rsidRDefault="001F2959" w:rsidP="00965CE8">
            <w:pPr>
              <w:pStyle w:val="InfoBlue"/>
              <w:rPr>
                <w:lang w:val="pt-PT"/>
              </w:rPr>
            </w:pPr>
          </w:p>
        </w:tc>
      </w:tr>
      <w:tr w:rsidR="001F2959" w:rsidRPr="000F4A71" w:rsidTr="00965CE8">
        <w:tblPrEx>
          <w:tblCellMar>
            <w:top w:w="0" w:type="dxa"/>
            <w:bottom w:w="0" w:type="dxa"/>
          </w:tblCellMar>
        </w:tblPrEx>
        <w:trPr>
          <w:cantSplit/>
        </w:trPr>
        <w:tc>
          <w:tcPr>
            <w:tcW w:w="1560" w:type="dxa"/>
            <w:shd w:val="clear" w:color="auto" w:fill="E6E6E6"/>
          </w:tcPr>
          <w:p w:rsidR="001F2959" w:rsidRPr="000F4A71" w:rsidRDefault="001F2959" w:rsidP="00965CE8">
            <w:pPr>
              <w:pStyle w:val="InfoBlue"/>
              <w:jc w:val="center"/>
              <w:rPr>
                <w:lang w:val="pt-PT"/>
              </w:rPr>
            </w:pPr>
            <w:r w:rsidRPr="000F4A71">
              <w:rPr>
                <w:lang w:val="pt-PT"/>
              </w:rPr>
              <w:t>V1</w:t>
            </w:r>
          </w:p>
        </w:tc>
        <w:tc>
          <w:tcPr>
            <w:tcW w:w="7229" w:type="dxa"/>
            <w:gridSpan w:val="2"/>
            <w:shd w:val="clear" w:color="auto" w:fill="E6E6E6"/>
          </w:tcPr>
          <w:p w:rsidR="001F2959" w:rsidRPr="000F4A71" w:rsidRDefault="001F2959" w:rsidP="00965CE8">
            <w:pPr>
              <w:pStyle w:val="InfoBlue"/>
              <w:rPr>
                <w:bCs/>
              </w:rPr>
            </w:pPr>
            <w:r w:rsidRPr="000F4A71">
              <w:rPr>
                <w:bCs/>
              </w:rPr>
              <w:t xml:space="preserve">Todos os processos vinculados ao processo principal devem ser exibidos na planilha. Os dados: </w:t>
            </w:r>
          </w:p>
          <w:p w:rsidR="001F2959" w:rsidRPr="000F4A71" w:rsidRDefault="001F2959" w:rsidP="00965CE8">
            <w:pPr>
              <w:pStyle w:val="InfoBlue"/>
              <w:rPr>
                <w:bCs/>
              </w:rPr>
            </w:pPr>
            <w:r w:rsidRPr="000F4A71">
              <w:rPr>
                <w:bCs/>
              </w:rPr>
              <w:t>Código SIJUR, num processo, nome parte, CPF, ação, grupo ação, assunto, advogado devem ser exibidos para cada processo vinculado</w:t>
            </w:r>
          </w:p>
          <w:p w:rsidR="001F2959" w:rsidRPr="000F4A71" w:rsidRDefault="001F2959" w:rsidP="00965CE8">
            <w:pPr>
              <w:pStyle w:val="InfoBlue"/>
              <w:rPr>
                <w:lang w:val="pt-PT"/>
              </w:rPr>
            </w:pPr>
            <w:r w:rsidRPr="000F4A71">
              <w:rPr>
                <w:bCs/>
              </w:rPr>
              <w:t>Caso o processo principal ainda não tenha vinculados, a planilha deve aparecer vazia</w:t>
            </w:r>
          </w:p>
        </w:tc>
      </w:tr>
      <w:tr w:rsidR="001F2959" w:rsidRPr="000F4A71" w:rsidTr="00965CE8">
        <w:tblPrEx>
          <w:tblCellMar>
            <w:top w:w="0" w:type="dxa"/>
            <w:bottom w:w="0" w:type="dxa"/>
          </w:tblCellMar>
        </w:tblPrEx>
        <w:tc>
          <w:tcPr>
            <w:tcW w:w="1560" w:type="dxa"/>
          </w:tcPr>
          <w:p w:rsidR="001F2959" w:rsidRPr="000F4A71" w:rsidRDefault="001F2959" w:rsidP="00965CE8">
            <w:pPr>
              <w:pStyle w:val="InfoBlue"/>
              <w:jc w:val="center"/>
              <w:rPr>
                <w:lang w:val="pt-PT"/>
              </w:rPr>
            </w:pPr>
            <w:r w:rsidRPr="000F4A71">
              <w:rPr>
                <w:lang w:val="pt-PT"/>
              </w:rPr>
              <w:t>P</w:t>
            </w:r>
          </w:p>
        </w:tc>
        <w:tc>
          <w:tcPr>
            <w:tcW w:w="4775" w:type="dxa"/>
          </w:tcPr>
          <w:p w:rsidR="001F2959" w:rsidRPr="000F4A71" w:rsidRDefault="001F2959" w:rsidP="00965CE8">
            <w:pPr>
              <w:pStyle w:val="InfoBlue"/>
              <w:rPr>
                <w:lang w:val="pt-PT"/>
              </w:rPr>
            </w:pPr>
            <w:r w:rsidRPr="000F4A71">
              <w:rPr>
                <w:bCs/>
              </w:rPr>
              <w:t>Selecionar a opção vincular</w:t>
            </w:r>
          </w:p>
        </w:tc>
        <w:tc>
          <w:tcPr>
            <w:tcW w:w="2454" w:type="dxa"/>
          </w:tcPr>
          <w:p w:rsidR="001F2959" w:rsidRPr="000F4A71" w:rsidRDefault="001F2959" w:rsidP="00965CE8">
            <w:pPr>
              <w:pStyle w:val="InfoBlue"/>
              <w:rPr>
                <w:lang w:val="pt-PT"/>
              </w:rPr>
            </w:pPr>
          </w:p>
        </w:tc>
      </w:tr>
      <w:tr w:rsidR="001F2959" w:rsidRPr="000F4A71" w:rsidTr="00965CE8">
        <w:tblPrEx>
          <w:tblCellMar>
            <w:top w:w="0" w:type="dxa"/>
            <w:bottom w:w="0" w:type="dxa"/>
          </w:tblCellMar>
        </w:tblPrEx>
        <w:trPr>
          <w:cantSplit/>
        </w:trPr>
        <w:tc>
          <w:tcPr>
            <w:tcW w:w="1560" w:type="dxa"/>
            <w:tcBorders>
              <w:bottom w:val="single" w:sz="4" w:space="0" w:color="auto"/>
            </w:tcBorders>
            <w:shd w:val="clear" w:color="auto" w:fill="E6E6E6"/>
          </w:tcPr>
          <w:p w:rsidR="001F2959" w:rsidRPr="000F4A71" w:rsidRDefault="001F2959" w:rsidP="00965CE8">
            <w:pPr>
              <w:pStyle w:val="InfoBlue"/>
              <w:jc w:val="center"/>
              <w:rPr>
                <w:lang w:val="pt-PT"/>
              </w:rPr>
            </w:pPr>
            <w:r w:rsidRPr="000F4A71">
              <w:rPr>
                <w:lang w:val="pt-PT"/>
              </w:rPr>
              <w:t>V2</w:t>
            </w:r>
          </w:p>
        </w:tc>
        <w:tc>
          <w:tcPr>
            <w:tcW w:w="7229" w:type="dxa"/>
            <w:gridSpan w:val="2"/>
            <w:tcBorders>
              <w:bottom w:val="single" w:sz="4" w:space="0" w:color="auto"/>
            </w:tcBorders>
            <w:shd w:val="clear" w:color="auto" w:fill="E6E6E6"/>
          </w:tcPr>
          <w:p w:rsidR="001F2959" w:rsidRPr="000F4A71" w:rsidRDefault="001F2959" w:rsidP="00965CE8">
            <w:pPr>
              <w:pStyle w:val="InfoBlue"/>
              <w:rPr>
                <w:lang w:val="pt-PT"/>
              </w:rPr>
            </w:pPr>
            <w:r w:rsidRPr="000F4A71">
              <w:rPr>
                <w:bCs/>
              </w:rPr>
              <w:t>O sistema deve exibir a tela de localizar processo judicial.</w:t>
            </w:r>
          </w:p>
        </w:tc>
      </w:tr>
      <w:tr w:rsidR="001F2959" w:rsidRPr="000F4A71" w:rsidTr="00965CE8">
        <w:tblPrEx>
          <w:tblCellMar>
            <w:top w:w="0" w:type="dxa"/>
            <w:bottom w:w="0" w:type="dxa"/>
          </w:tblCellMar>
        </w:tblPrEx>
        <w:tc>
          <w:tcPr>
            <w:tcW w:w="1560" w:type="dxa"/>
          </w:tcPr>
          <w:p w:rsidR="001F2959" w:rsidRPr="000F4A71" w:rsidRDefault="001F2959" w:rsidP="00965CE8">
            <w:pPr>
              <w:pStyle w:val="InfoBlue"/>
              <w:jc w:val="center"/>
              <w:rPr>
                <w:lang w:val="pt-PT"/>
              </w:rPr>
            </w:pPr>
            <w:r w:rsidRPr="000F4A71">
              <w:rPr>
                <w:lang w:val="pt-PT"/>
              </w:rPr>
              <w:t>P4</w:t>
            </w:r>
          </w:p>
        </w:tc>
        <w:tc>
          <w:tcPr>
            <w:tcW w:w="4775" w:type="dxa"/>
          </w:tcPr>
          <w:p w:rsidR="001F2959" w:rsidRPr="000F4A71" w:rsidRDefault="001F2959" w:rsidP="00965CE8">
            <w:pPr>
              <w:pStyle w:val="InfoBlue"/>
              <w:rPr>
                <w:lang w:val="pt-PT"/>
              </w:rPr>
            </w:pPr>
            <w:r w:rsidRPr="000F4A71">
              <w:rPr>
                <w:bCs/>
              </w:rPr>
              <w:t>Selecionar um processo para se vincular ao principal</w:t>
            </w:r>
          </w:p>
        </w:tc>
        <w:tc>
          <w:tcPr>
            <w:tcW w:w="2454" w:type="dxa"/>
          </w:tcPr>
          <w:p w:rsidR="001F2959" w:rsidRPr="000F4A71" w:rsidRDefault="001F2959" w:rsidP="00965CE8">
            <w:pPr>
              <w:pStyle w:val="InfoBlue"/>
              <w:rPr>
                <w:lang w:val="pt-PT"/>
              </w:rPr>
            </w:pPr>
            <w:r w:rsidRPr="000F4A71">
              <w:rPr>
                <w:lang w:val="pt-PT"/>
              </w:rPr>
              <w:t>Processo a ser vinculado de unidade da federação diferente da unidade do processo principal</w:t>
            </w:r>
          </w:p>
        </w:tc>
      </w:tr>
      <w:tr w:rsidR="001F2959" w:rsidRPr="000F4A71" w:rsidTr="00965CE8">
        <w:tblPrEx>
          <w:tblCellMar>
            <w:top w:w="0" w:type="dxa"/>
            <w:bottom w:w="0" w:type="dxa"/>
          </w:tblCellMar>
        </w:tblPrEx>
        <w:tc>
          <w:tcPr>
            <w:tcW w:w="1560" w:type="dxa"/>
          </w:tcPr>
          <w:p w:rsidR="001F2959" w:rsidRPr="000F4A71" w:rsidRDefault="001F2959" w:rsidP="00965CE8">
            <w:pPr>
              <w:pStyle w:val="InfoBlue"/>
              <w:jc w:val="center"/>
              <w:rPr>
                <w:lang w:val="pt-PT"/>
              </w:rPr>
            </w:pPr>
            <w:r w:rsidRPr="000F4A71">
              <w:rPr>
                <w:lang w:val="pt-PT"/>
              </w:rPr>
              <w:t>P5</w:t>
            </w:r>
          </w:p>
        </w:tc>
        <w:tc>
          <w:tcPr>
            <w:tcW w:w="4775" w:type="dxa"/>
          </w:tcPr>
          <w:p w:rsidR="001F2959" w:rsidRPr="000F4A71" w:rsidRDefault="001F2959" w:rsidP="00965CE8">
            <w:pPr>
              <w:pStyle w:val="InfoBlue"/>
              <w:rPr>
                <w:lang w:val="pt-PT"/>
              </w:rPr>
            </w:pPr>
            <w:r w:rsidRPr="000F4A71">
              <w:rPr>
                <w:bCs/>
              </w:rPr>
              <w:t>O sistema deve retornar a tela de “Registrar Processo Judicial” na guia “vinculados” já exibindo o processo localizado</w:t>
            </w:r>
          </w:p>
        </w:tc>
        <w:tc>
          <w:tcPr>
            <w:tcW w:w="2454" w:type="dxa"/>
          </w:tcPr>
          <w:p w:rsidR="001F2959" w:rsidRPr="000F4A71" w:rsidRDefault="001F2959" w:rsidP="00965CE8">
            <w:pPr>
              <w:pStyle w:val="InfoBlue"/>
              <w:rPr>
                <w:lang w:val="pt-PT"/>
              </w:rPr>
            </w:pPr>
          </w:p>
        </w:tc>
      </w:tr>
      <w:tr w:rsidR="001F2959" w:rsidRPr="000F4A71" w:rsidTr="00965CE8">
        <w:tblPrEx>
          <w:tblCellMar>
            <w:top w:w="0" w:type="dxa"/>
            <w:bottom w:w="0" w:type="dxa"/>
          </w:tblCellMar>
        </w:tblPrEx>
        <w:tc>
          <w:tcPr>
            <w:tcW w:w="1560" w:type="dxa"/>
          </w:tcPr>
          <w:p w:rsidR="001F2959" w:rsidRPr="000F4A71" w:rsidRDefault="001F2959" w:rsidP="00965CE8">
            <w:pPr>
              <w:pStyle w:val="InfoBlue"/>
              <w:jc w:val="center"/>
              <w:rPr>
                <w:lang w:val="pt-PT"/>
              </w:rPr>
            </w:pPr>
            <w:r w:rsidRPr="000F4A71">
              <w:rPr>
                <w:lang w:val="pt-PT"/>
              </w:rPr>
              <w:t>P6</w:t>
            </w:r>
          </w:p>
        </w:tc>
        <w:tc>
          <w:tcPr>
            <w:tcW w:w="4775" w:type="dxa"/>
          </w:tcPr>
          <w:p w:rsidR="001F2959" w:rsidRPr="000F4A71" w:rsidRDefault="001F2959" w:rsidP="00965CE8">
            <w:pPr>
              <w:pStyle w:val="InfoBlue"/>
              <w:rPr>
                <w:lang w:val="pt-PT"/>
              </w:rPr>
            </w:pPr>
            <w:r w:rsidRPr="000F4A71">
              <w:rPr>
                <w:bCs/>
              </w:rPr>
              <w:t>Selecionar a opção “Finalizar” da tela “Registrar Processo Judicial”</w:t>
            </w:r>
          </w:p>
        </w:tc>
        <w:tc>
          <w:tcPr>
            <w:tcW w:w="2454" w:type="dxa"/>
          </w:tcPr>
          <w:p w:rsidR="001F2959" w:rsidRPr="000F4A71" w:rsidRDefault="001F2959" w:rsidP="00965CE8">
            <w:pPr>
              <w:pStyle w:val="InfoBlue"/>
              <w:rPr>
                <w:lang w:val="pt-PT"/>
              </w:rPr>
            </w:pPr>
          </w:p>
        </w:tc>
      </w:tr>
    </w:tbl>
    <w:p w:rsidR="001F2959" w:rsidRDefault="001F2959" w:rsidP="00965CE8">
      <w:pPr>
        <w:pStyle w:val="InfoBlue"/>
        <w:rPr>
          <w:lang w:val="pt-PT"/>
        </w:rPr>
      </w:pPr>
      <w:r>
        <w:rPr>
          <w:lang w:val="pt-PT"/>
        </w:rPr>
        <w:t>]</w:t>
      </w:r>
    </w:p>
    <w:p w:rsidR="001F2959" w:rsidRDefault="001F2959" w:rsidP="001F2959">
      <w:pPr>
        <w:rPr>
          <w:lang w:val="pt-PT"/>
        </w:rPr>
      </w:pPr>
    </w:p>
    <w:tbl>
      <w:tblPr>
        <w:tblW w:w="4923"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15"/>
        <w:gridCol w:w="4503"/>
        <w:gridCol w:w="2971"/>
      </w:tblGrid>
      <w:tr w:rsidR="001F2959" w:rsidRPr="001F2959" w:rsidTr="00965CE8">
        <w:tblPrEx>
          <w:tblCellMar>
            <w:top w:w="0" w:type="dxa"/>
            <w:bottom w:w="0" w:type="dxa"/>
          </w:tblCellMar>
        </w:tblPrEx>
        <w:tc>
          <w:tcPr>
            <w:tcW w:w="748" w:type="pct"/>
            <w:tcBorders>
              <w:bottom w:val="single" w:sz="4" w:space="0" w:color="auto"/>
            </w:tcBorders>
            <w:shd w:val="clear" w:color="auto" w:fill="C0C0C0"/>
          </w:tcPr>
          <w:p w:rsidR="001F2959" w:rsidRPr="001F2959" w:rsidRDefault="001F2959" w:rsidP="00965CE8">
            <w:pPr>
              <w:pStyle w:val="TabelaTtulo"/>
              <w:rPr>
                <w:lang w:val="pt-PT"/>
              </w:rPr>
            </w:pPr>
            <w:r w:rsidRPr="001F2959">
              <w:rPr>
                <w:lang w:val="pt-PT"/>
              </w:rPr>
              <w:t>Passo / Verificação</w:t>
            </w:r>
          </w:p>
        </w:tc>
        <w:tc>
          <w:tcPr>
            <w:tcW w:w="2562" w:type="pct"/>
            <w:tcBorders>
              <w:bottom w:val="single" w:sz="4" w:space="0" w:color="auto"/>
            </w:tcBorders>
            <w:shd w:val="clear" w:color="auto" w:fill="C0C0C0"/>
          </w:tcPr>
          <w:p w:rsidR="001F2959" w:rsidRPr="001F2959" w:rsidRDefault="001F2959" w:rsidP="00965CE8">
            <w:pPr>
              <w:pStyle w:val="TabelaTtulo"/>
              <w:rPr>
                <w:lang w:val="pt-PT"/>
              </w:rPr>
            </w:pPr>
            <w:r w:rsidRPr="001F2959">
              <w:rPr>
                <w:lang w:val="pt-PT"/>
              </w:rPr>
              <w:t>Descrição</w:t>
            </w:r>
          </w:p>
        </w:tc>
        <w:tc>
          <w:tcPr>
            <w:tcW w:w="1690" w:type="pct"/>
            <w:tcBorders>
              <w:bottom w:val="single" w:sz="4" w:space="0" w:color="auto"/>
            </w:tcBorders>
            <w:shd w:val="clear" w:color="auto" w:fill="C0C0C0"/>
          </w:tcPr>
          <w:p w:rsidR="001F2959" w:rsidRPr="001F2959" w:rsidRDefault="001F2959" w:rsidP="00965CE8">
            <w:pPr>
              <w:pStyle w:val="TabelaTtulo"/>
              <w:rPr>
                <w:lang w:val="pt-PT"/>
              </w:rPr>
            </w:pPr>
            <w:r w:rsidRPr="001F2959">
              <w:rPr>
                <w:lang w:val="pt-PT"/>
              </w:rPr>
              <w:t>Critérios</w:t>
            </w:r>
          </w:p>
        </w:tc>
      </w:tr>
      <w:tr w:rsidR="001F2959" w:rsidTr="00965CE8">
        <w:tblPrEx>
          <w:tblCellMar>
            <w:top w:w="0" w:type="dxa"/>
            <w:bottom w:w="0" w:type="dxa"/>
          </w:tblCellMar>
        </w:tblPrEx>
        <w:tc>
          <w:tcPr>
            <w:tcW w:w="748" w:type="pct"/>
            <w:tcBorders>
              <w:bottom w:val="single" w:sz="4" w:space="0" w:color="auto"/>
            </w:tcBorders>
          </w:tcPr>
          <w:p w:rsidR="001F2959" w:rsidRDefault="001F2959" w:rsidP="00E977F9">
            <w:pPr>
              <w:rPr>
                <w:lang w:val="pt-PT"/>
              </w:rPr>
            </w:pPr>
          </w:p>
        </w:tc>
        <w:tc>
          <w:tcPr>
            <w:tcW w:w="2562" w:type="pct"/>
            <w:tcBorders>
              <w:bottom w:val="single" w:sz="4" w:space="0" w:color="auto"/>
            </w:tcBorders>
          </w:tcPr>
          <w:p w:rsidR="001F2959" w:rsidRDefault="001F2959" w:rsidP="00E977F9">
            <w:pPr>
              <w:rPr>
                <w:lang w:val="pt-PT"/>
              </w:rPr>
            </w:pPr>
          </w:p>
        </w:tc>
        <w:tc>
          <w:tcPr>
            <w:tcW w:w="1690" w:type="pct"/>
            <w:tcBorders>
              <w:bottom w:val="single" w:sz="4" w:space="0" w:color="auto"/>
            </w:tcBorders>
          </w:tcPr>
          <w:p w:rsidR="001F2959" w:rsidRDefault="001F2959" w:rsidP="00E977F9">
            <w:pPr>
              <w:rPr>
                <w:lang w:val="pt-PT"/>
              </w:rPr>
            </w:pPr>
          </w:p>
        </w:tc>
      </w:tr>
      <w:tr w:rsidR="001F2959" w:rsidTr="00965CE8">
        <w:tblPrEx>
          <w:tblCellMar>
            <w:top w:w="0" w:type="dxa"/>
            <w:bottom w:w="0" w:type="dxa"/>
          </w:tblCellMar>
        </w:tblPrEx>
        <w:tc>
          <w:tcPr>
            <w:tcW w:w="748" w:type="pct"/>
            <w:tcBorders>
              <w:bottom w:val="single" w:sz="4" w:space="0" w:color="auto"/>
            </w:tcBorders>
          </w:tcPr>
          <w:p w:rsidR="001F2959" w:rsidRDefault="001F2959" w:rsidP="00E977F9">
            <w:pPr>
              <w:rPr>
                <w:lang w:val="pt-PT"/>
              </w:rPr>
            </w:pPr>
          </w:p>
        </w:tc>
        <w:tc>
          <w:tcPr>
            <w:tcW w:w="2562" w:type="pct"/>
            <w:tcBorders>
              <w:bottom w:val="single" w:sz="4" w:space="0" w:color="auto"/>
            </w:tcBorders>
          </w:tcPr>
          <w:p w:rsidR="001F2959" w:rsidRDefault="001F2959" w:rsidP="00E977F9">
            <w:pPr>
              <w:rPr>
                <w:lang w:val="pt-PT"/>
              </w:rPr>
            </w:pPr>
          </w:p>
        </w:tc>
        <w:tc>
          <w:tcPr>
            <w:tcW w:w="1690" w:type="pct"/>
            <w:tcBorders>
              <w:bottom w:val="single" w:sz="4" w:space="0" w:color="auto"/>
            </w:tcBorders>
          </w:tcPr>
          <w:p w:rsidR="001F2959" w:rsidRDefault="001F2959" w:rsidP="00E977F9">
            <w:pPr>
              <w:rPr>
                <w:lang w:val="pt-PT"/>
              </w:rPr>
            </w:pPr>
          </w:p>
        </w:tc>
      </w:tr>
      <w:tr w:rsidR="001F2959" w:rsidTr="00965CE8">
        <w:tblPrEx>
          <w:tblCellMar>
            <w:top w:w="0" w:type="dxa"/>
            <w:bottom w:w="0" w:type="dxa"/>
          </w:tblCellMar>
        </w:tblPrEx>
        <w:tc>
          <w:tcPr>
            <w:tcW w:w="748" w:type="pct"/>
            <w:tcBorders>
              <w:bottom w:val="single" w:sz="4" w:space="0" w:color="auto"/>
            </w:tcBorders>
          </w:tcPr>
          <w:p w:rsidR="001F2959" w:rsidRDefault="001F2959" w:rsidP="00E977F9">
            <w:pPr>
              <w:rPr>
                <w:lang w:val="pt-PT"/>
              </w:rPr>
            </w:pPr>
          </w:p>
        </w:tc>
        <w:tc>
          <w:tcPr>
            <w:tcW w:w="2562" w:type="pct"/>
            <w:tcBorders>
              <w:bottom w:val="single" w:sz="4" w:space="0" w:color="auto"/>
            </w:tcBorders>
          </w:tcPr>
          <w:p w:rsidR="001F2959" w:rsidRDefault="001F2959" w:rsidP="00E977F9">
            <w:pPr>
              <w:rPr>
                <w:lang w:val="pt-PT"/>
              </w:rPr>
            </w:pPr>
          </w:p>
        </w:tc>
        <w:tc>
          <w:tcPr>
            <w:tcW w:w="1690" w:type="pct"/>
            <w:tcBorders>
              <w:bottom w:val="single" w:sz="4" w:space="0" w:color="auto"/>
            </w:tcBorders>
          </w:tcPr>
          <w:p w:rsidR="001F2959" w:rsidRDefault="001F2959" w:rsidP="00E977F9">
            <w:pPr>
              <w:rPr>
                <w:lang w:val="pt-PT"/>
              </w:rPr>
            </w:pPr>
          </w:p>
        </w:tc>
      </w:tr>
      <w:tr w:rsidR="001F2959" w:rsidRPr="000F4A71" w:rsidTr="00965CE8">
        <w:tblPrEx>
          <w:tblCellMar>
            <w:top w:w="0" w:type="dxa"/>
            <w:bottom w:w="0" w:type="dxa"/>
          </w:tblCellMar>
        </w:tblPrEx>
        <w:trPr>
          <w:cantSplit/>
        </w:trPr>
        <w:tc>
          <w:tcPr>
            <w:tcW w:w="748" w:type="pct"/>
            <w:shd w:val="clear" w:color="auto" w:fill="E6E6E6"/>
          </w:tcPr>
          <w:p w:rsidR="001F2959" w:rsidRPr="000F4A71" w:rsidRDefault="001F2959" w:rsidP="00965CE8">
            <w:pPr>
              <w:pStyle w:val="InfoBlue"/>
              <w:rPr>
                <w:lang w:val="pt-PT"/>
              </w:rPr>
            </w:pPr>
          </w:p>
        </w:tc>
        <w:tc>
          <w:tcPr>
            <w:tcW w:w="4252" w:type="pct"/>
            <w:gridSpan w:val="2"/>
            <w:shd w:val="clear" w:color="auto" w:fill="E6E6E6"/>
          </w:tcPr>
          <w:p w:rsidR="001F2959" w:rsidRPr="000F4A71" w:rsidRDefault="001F2959" w:rsidP="00965CE8">
            <w:pPr>
              <w:pStyle w:val="InfoBlue"/>
              <w:rPr>
                <w:lang w:val="pt-PT"/>
              </w:rPr>
            </w:pPr>
            <w:r w:rsidRPr="000F4A71">
              <w:rPr>
                <w:lang w:val="pt-PT"/>
              </w:rPr>
              <w:t>[As linhas de verificação devem ser destacadas na tabela]</w:t>
            </w:r>
          </w:p>
        </w:tc>
      </w:tr>
      <w:tr w:rsidR="001F2959" w:rsidTr="00965CE8">
        <w:tblPrEx>
          <w:tblCellMar>
            <w:top w:w="0" w:type="dxa"/>
            <w:bottom w:w="0" w:type="dxa"/>
          </w:tblCellMar>
        </w:tblPrEx>
        <w:tc>
          <w:tcPr>
            <w:tcW w:w="748" w:type="pct"/>
          </w:tcPr>
          <w:p w:rsidR="001F2959" w:rsidRDefault="001F2959" w:rsidP="00E977F9">
            <w:pPr>
              <w:rPr>
                <w:lang w:val="pt-PT"/>
              </w:rPr>
            </w:pPr>
          </w:p>
        </w:tc>
        <w:tc>
          <w:tcPr>
            <w:tcW w:w="2562" w:type="pct"/>
          </w:tcPr>
          <w:p w:rsidR="001F2959" w:rsidRDefault="001F2959" w:rsidP="00E977F9">
            <w:pPr>
              <w:rPr>
                <w:lang w:val="pt-PT"/>
              </w:rPr>
            </w:pPr>
          </w:p>
        </w:tc>
        <w:tc>
          <w:tcPr>
            <w:tcW w:w="1690" w:type="pct"/>
          </w:tcPr>
          <w:p w:rsidR="001F2959" w:rsidRDefault="001F2959" w:rsidP="00E977F9">
            <w:pPr>
              <w:rPr>
                <w:lang w:val="pt-PT"/>
              </w:rPr>
            </w:pPr>
          </w:p>
        </w:tc>
      </w:tr>
      <w:tr w:rsidR="001F2959" w:rsidTr="00965CE8">
        <w:tblPrEx>
          <w:tblCellMar>
            <w:top w:w="0" w:type="dxa"/>
            <w:bottom w:w="0" w:type="dxa"/>
          </w:tblCellMar>
        </w:tblPrEx>
        <w:tc>
          <w:tcPr>
            <w:tcW w:w="748" w:type="pct"/>
          </w:tcPr>
          <w:p w:rsidR="001F2959" w:rsidRDefault="001F2959" w:rsidP="00E977F9">
            <w:pPr>
              <w:rPr>
                <w:lang w:val="pt-PT"/>
              </w:rPr>
            </w:pPr>
          </w:p>
        </w:tc>
        <w:tc>
          <w:tcPr>
            <w:tcW w:w="2562" w:type="pct"/>
          </w:tcPr>
          <w:p w:rsidR="001F2959" w:rsidRDefault="001F2959" w:rsidP="00E977F9">
            <w:pPr>
              <w:rPr>
                <w:lang w:val="pt-PT"/>
              </w:rPr>
            </w:pPr>
          </w:p>
        </w:tc>
        <w:tc>
          <w:tcPr>
            <w:tcW w:w="1690" w:type="pct"/>
          </w:tcPr>
          <w:p w:rsidR="001F2959" w:rsidRDefault="001F2959" w:rsidP="00E977F9">
            <w:pPr>
              <w:rPr>
                <w:lang w:val="pt-PT"/>
              </w:rPr>
            </w:pPr>
          </w:p>
        </w:tc>
      </w:tr>
    </w:tbl>
    <w:p w:rsidR="001F2959" w:rsidRPr="001F2959" w:rsidRDefault="001F2959" w:rsidP="00965CE8">
      <w:pPr>
        <w:pStyle w:val="TtuloNvel3"/>
      </w:pPr>
      <w:bookmarkStart w:id="72" w:name="_Toc243968776"/>
      <w:bookmarkStart w:id="73" w:name="_Toc277860813"/>
      <w:r w:rsidRPr="001F2959">
        <w:t>Resultados Esperados</w:t>
      </w:r>
      <w:bookmarkEnd w:id="72"/>
      <w:bookmarkEnd w:id="73"/>
    </w:p>
    <w:p w:rsidR="001F2959" w:rsidRDefault="001F2959" w:rsidP="00965CE8">
      <w:pPr>
        <w:pStyle w:val="InfoBlue"/>
      </w:pPr>
      <w:r>
        <w:rPr>
          <w:lang w:val="pt-PT"/>
        </w:rPr>
        <w:t>[</w:t>
      </w:r>
      <w:r>
        <w:t>É o estado resultante ou as condições observáveis esperadas como resultado da execução do teste. Observar que isso pode incluir respostas positivas e negativas (como condições de erro e falhas).</w:t>
      </w:r>
    </w:p>
    <w:p w:rsidR="001F2959" w:rsidRDefault="001F2959" w:rsidP="00965CE8">
      <w:pPr>
        <w:pStyle w:val="InfoBlue"/>
      </w:pPr>
    </w:p>
    <w:p w:rsidR="001F2959" w:rsidRDefault="001F2959" w:rsidP="00965CE8">
      <w:pPr>
        <w:pStyle w:val="InfoBlue"/>
      </w:pPr>
      <w:r>
        <w:t>Por exemplo:</w:t>
      </w:r>
    </w:p>
    <w:p w:rsidR="001F2959" w:rsidRDefault="001F2959" w:rsidP="00965CE8">
      <w:pPr>
        <w:pStyle w:val="InfoBlue"/>
      </w:pPr>
    </w:p>
    <w:p w:rsidR="001F2959" w:rsidRDefault="001F2959" w:rsidP="00965CE8">
      <w:pPr>
        <w:pStyle w:val="InfoBlue"/>
        <w:rPr>
          <w:lang w:val="pt-PT"/>
        </w:rPr>
      </w:pPr>
      <w:r>
        <w:lastRenderedPageBreak/>
        <w:t>A vinculação do(s) processo(s) localizado(s) com o principal. A confirmação pode ser observada conferindo se o campo NU_PROCESSO_PRINCIPAL de cada processo vinculado possui como valor a chave NU_PROCESSO do processo principal. Os processos vinculados devem ser exibidos na guia correspondente seja através da tela “Registrar Processo Judicial” ou da tela “Liberar Processo Judicial”</w:t>
      </w:r>
      <w:r>
        <w:rPr>
          <w:lang w:val="pt-PT"/>
        </w:rPr>
        <w:t>]</w:t>
      </w:r>
    </w:p>
    <w:p w:rsidR="001F2959" w:rsidRDefault="001F2959" w:rsidP="00965CE8">
      <w:pPr>
        <w:pStyle w:val="TtuloNvel3"/>
      </w:pPr>
      <w:bookmarkStart w:id="74" w:name="_Toc243968777"/>
      <w:bookmarkStart w:id="75" w:name="_Toc277860814"/>
      <w:r>
        <w:t>Pós-condição</w:t>
      </w:r>
      <w:bookmarkEnd w:id="74"/>
      <w:bookmarkEnd w:id="75"/>
    </w:p>
    <w:p w:rsidR="001F2959" w:rsidRDefault="001F2959" w:rsidP="00965CE8">
      <w:pPr>
        <w:pStyle w:val="InfoBlue"/>
        <w:numPr>
          <w:ins w:id="76" w:author="luis.monteiro" w:date="2005-05-12T18:12:00Z"/>
        </w:numPr>
      </w:pPr>
      <w:r>
        <w:t>[Para cada condição de execução, descrever o estado ao qual o sistema deverá retornar para permitir a execução de testes subseqüentes]</w:t>
      </w:r>
    </w:p>
    <w:p w:rsidR="00362A27" w:rsidRDefault="00362A27" w:rsidP="00965CE8">
      <w:pPr>
        <w:pStyle w:val="TtuloNvel1"/>
      </w:pPr>
      <w:bookmarkStart w:id="77" w:name="_Toc243968778"/>
      <w:bookmarkStart w:id="78" w:name="_Toc277860815"/>
      <w:r>
        <w:t>Referências</w:t>
      </w:r>
      <w:bookmarkEnd w:id="77"/>
      <w:bookmarkEnd w:id="78"/>
      <w:r>
        <w:t xml:space="preserve">  </w:t>
      </w:r>
    </w:p>
    <w:p w:rsidR="00362A27" w:rsidRDefault="00362A27" w:rsidP="00965CE8">
      <w:pPr>
        <w:pStyle w:val="InfoBlue"/>
      </w:pPr>
      <w:r>
        <w:t>[Referências utilizadas neste documento. Para apresentação das referências, pode-se utilizar a norma aprovada pela ABNT (Associação Brasileira de Normas Técnicas) relativa à apresentação de referências bibliográficas, identificada como NBR 6023:2000 – Referências Bibliográficas.]</w:t>
      </w:r>
    </w:p>
    <w:tbl>
      <w:tblPr>
        <w:tblW w:w="0" w:type="auto"/>
        <w:tblInd w:w="550" w:type="dxa"/>
        <w:tblLayout w:type="fixed"/>
        <w:tblCellMar>
          <w:left w:w="70" w:type="dxa"/>
          <w:right w:w="70" w:type="dxa"/>
        </w:tblCellMar>
        <w:tblLook w:val="0000" w:firstRow="0" w:lastRow="0" w:firstColumn="0" w:lastColumn="0" w:noHBand="0" w:noVBand="0"/>
      </w:tblPr>
      <w:tblGrid>
        <w:gridCol w:w="719"/>
        <w:gridCol w:w="7801"/>
      </w:tblGrid>
      <w:tr w:rsidR="00362A27" w:rsidRPr="000F4A71">
        <w:tc>
          <w:tcPr>
            <w:tcW w:w="719" w:type="dxa"/>
          </w:tcPr>
          <w:p w:rsidR="00362A27" w:rsidRPr="000F4A71" w:rsidRDefault="00362A27" w:rsidP="00965CE8">
            <w:pPr>
              <w:pStyle w:val="InfoBlue"/>
            </w:pPr>
            <w:r w:rsidRPr="000F4A71">
              <w:t>1.</w:t>
            </w:r>
          </w:p>
        </w:tc>
        <w:tc>
          <w:tcPr>
            <w:tcW w:w="7801" w:type="dxa"/>
          </w:tcPr>
          <w:p w:rsidR="00362A27" w:rsidRPr="000F4A71" w:rsidRDefault="00362A27" w:rsidP="00965CE8">
            <w:pPr>
              <w:pStyle w:val="InfoBlue"/>
            </w:pPr>
            <w:r w:rsidRPr="000F4A71">
              <w:t>[Descrição da referência]</w:t>
            </w:r>
          </w:p>
        </w:tc>
      </w:tr>
      <w:tr w:rsidR="00362A27" w:rsidRPr="000F4A71">
        <w:tc>
          <w:tcPr>
            <w:tcW w:w="719" w:type="dxa"/>
          </w:tcPr>
          <w:p w:rsidR="00362A27" w:rsidRPr="000F4A71" w:rsidRDefault="00362A27" w:rsidP="00965CE8">
            <w:pPr>
              <w:pStyle w:val="InfoBlue"/>
            </w:pPr>
            <w:r w:rsidRPr="000F4A71">
              <w:t>2.</w:t>
            </w:r>
          </w:p>
        </w:tc>
        <w:tc>
          <w:tcPr>
            <w:tcW w:w="7801" w:type="dxa"/>
          </w:tcPr>
          <w:p w:rsidR="00362A27" w:rsidRPr="000F4A71" w:rsidRDefault="00362A27" w:rsidP="00965CE8">
            <w:pPr>
              <w:pStyle w:val="InfoBlue"/>
            </w:pPr>
            <w:r w:rsidRPr="000F4A71">
              <w:t>[Descrição da referência]</w:t>
            </w:r>
          </w:p>
        </w:tc>
      </w:tr>
    </w:tbl>
    <w:p w:rsidR="00965CE8" w:rsidRDefault="00965CE8" w:rsidP="00965CE8"/>
    <w:p w:rsidR="00965CE8" w:rsidRPr="00965CE8" w:rsidRDefault="00965CE8" w:rsidP="00965CE8"/>
    <w:p w:rsidR="00965CE8" w:rsidRPr="00965CE8" w:rsidRDefault="00965CE8" w:rsidP="00965CE8"/>
    <w:p w:rsidR="00965CE8" w:rsidRPr="00965CE8" w:rsidRDefault="00965CE8" w:rsidP="00965CE8"/>
    <w:p w:rsidR="00965CE8" w:rsidRPr="00965CE8" w:rsidRDefault="00965CE8" w:rsidP="00965CE8"/>
    <w:p w:rsidR="00965CE8" w:rsidRPr="00965CE8" w:rsidRDefault="00965CE8" w:rsidP="00965CE8"/>
    <w:p w:rsidR="00965CE8" w:rsidRPr="00965CE8" w:rsidRDefault="00965CE8" w:rsidP="00965CE8"/>
    <w:p w:rsidR="00965CE8" w:rsidRPr="00965CE8" w:rsidRDefault="00965CE8" w:rsidP="00965CE8"/>
    <w:p w:rsidR="00965CE8" w:rsidRPr="00965CE8" w:rsidRDefault="00965CE8" w:rsidP="00965CE8"/>
    <w:p w:rsidR="00965CE8" w:rsidRPr="00965CE8" w:rsidRDefault="00965CE8" w:rsidP="00965CE8"/>
    <w:p w:rsidR="00965CE8" w:rsidRPr="00965CE8" w:rsidRDefault="00965CE8" w:rsidP="00965CE8"/>
    <w:p w:rsidR="00965CE8" w:rsidRPr="00965CE8" w:rsidRDefault="00965CE8" w:rsidP="00965CE8"/>
    <w:p w:rsidR="00965CE8" w:rsidRDefault="00965CE8" w:rsidP="00965CE8"/>
    <w:p w:rsidR="00965CE8" w:rsidRDefault="00965CE8" w:rsidP="00965CE8"/>
    <w:p w:rsidR="00362A27" w:rsidRPr="00965CE8" w:rsidRDefault="00965CE8" w:rsidP="00965CE8">
      <w:pPr>
        <w:tabs>
          <w:tab w:val="left" w:pos="2826"/>
        </w:tabs>
      </w:pPr>
      <w:r>
        <w:tab/>
      </w:r>
    </w:p>
    <w:sectPr w:rsidR="00362A27" w:rsidRPr="00965CE8" w:rsidSect="00965CE8">
      <w:footnotePr>
        <w:pos w:val="beneathText"/>
      </w:footnotePr>
      <w:type w:val="continuous"/>
      <w:pgSz w:w="11905" w:h="16837" w:code="9"/>
      <w:pgMar w:top="1701" w:right="1418"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2E7" w:rsidRDefault="003112E7">
      <w:r>
        <w:separator/>
      </w:r>
    </w:p>
  </w:endnote>
  <w:endnote w:type="continuationSeparator" w:id="0">
    <w:p w:rsidR="003112E7" w:rsidRDefault="00311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1)">
    <w:altName w:val="Arial"/>
    <w:charset w:val="00"/>
    <w:family w:val="swiss"/>
    <w:pitch w:val="variable"/>
    <w:sig w:usb0="00000000"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899" w:rsidRDefault="0042789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899" w:rsidRDefault="00427899">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899" w:rsidRDefault="00427899">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244061"/>
      </w:tblBorders>
      <w:tblLook w:val="04A0" w:firstRow="1" w:lastRow="0" w:firstColumn="1" w:lastColumn="0" w:noHBand="0" w:noVBand="1"/>
    </w:tblPr>
    <w:tblGrid>
      <w:gridCol w:w="1116"/>
      <w:gridCol w:w="6639"/>
      <w:gridCol w:w="1247"/>
    </w:tblGrid>
    <w:tr w:rsidR="00965CE8" w:rsidRPr="006F3C93" w:rsidTr="00BA3AF6">
      <w:tc>
        <w:tcPr>
          <w:tcW w:w="1116" w:type="dxa"/>
          <w:vAlign w:val="center"/>
        </w:tcPr>
        <w:p w:rsidR="00965CE8" w:rsidRPr="006F3C93" w:rsidRDefault="00965CE8" w:rsidP="000F4A71">
          <w:pPr>
            <w:tabs>
              <w:tab w:val="right" w:pos="9960"/>
            </w:tabs>
            <w:spacing w:before="120"/>
            <w:ind w:right="-23"/>
            <w:rPr>
              <w:rFonts w:cs="Arial"/>
              <w:sz w:val="16"/>
            </w:rPr>
          </w:pPr>
          <w:r w:rsidRPr="006F3C93">
            <w:rPr>
              <w:rFonts w:cs="Arial"/>
              <w:sz w:val="16"/>
            </w:rPr>
            <w:t>Projeto:</w:t>
          </w:r>
        </w:p>
      </w:tc>
      <w:tc>
        <w:tcPr>
          <w:tcW w:w="6639" w:type="dxa"/>
          <w:vAlign w:val="center"/>
        </w:tcPr>
        <w:p w:rsidR="00965CE8" w:rsidRPr="006F3C93" w:rsidRDefault="00965CE8" w:rsidP="000F4A71">
          <w:pPr>
            <w:tabs>
              <w:tab w:val="right" w:pos="9960"/>
            </w:tabs>
            <w:spacing w:before="120"/>
            <w:ind w:right="-25"/>
            <w:rPr>
              <w:rFonts w:cs="Arial"/>
              <w:sz w:val="16"/>
            </w:rPr>
          </w:pPr>
          <w:r w:rsidRPr="006F3C93">
            <w:rPr>
              <w:rFonts w:cs="Arial"/>
              <w:color w:val="0000FF"/>
              <w:sz w:val="16"/>
            </w:rPr>
            <w:t>&lt;Incluir nome do Projeto&gt;</w:t>
          </w:r>
        </w:p>
      </w:tc>
      <w:tc>
        <w:tcPr>
          <w:tcW w:w="1247" w:type="dxa"/>
          <w:vAlign w:val="center"/>
        </w:tcPr>
        <w:p w:rsidR="00965CE8" w:rsidRPr="006F3C93" w:rsidRDefault="00965CE8" w:rsidP="000F4A71">
          <w:pPr>
            <w:tabs>
              <w:tab w:val="right" w:pos="9960"/>
            </w:tabs>
            <w:ind w:right="-25"/>
            <w:jc w:val="right"/>
            <w:rPr>
              <w:rFonts w:cs="Arial"/>
              <w:sz w:val="16"/>
            </w:rPr>
          </w:pPr>
          <w:r w:rsidRPr="006F3C93">
            <w:rPr>
              <w:rFonts w:cs="Arial"/>
              <w:sz w:val="16"/>
            </w:rPr>
            <w:t xml:space="preserve">Página </w:t>
          </w:r>
          <w:r w:rsidRPr="006F3C93">
            <w:rPr>
              <w:sz w:val="16"/>
            </w:rPr>
            <w:fldChar w:fldCharType="begin"/>
          </w:r>
          <w:r w:rsidRPr="006F3C93">
            <w:rPr>
              <w:sz w:val="16"/>
            </w:rPr>
            <w:instrText xml:space="preserve"> PAGE </w:instrText>
          </w:r>
          <w:r w:rsidRPr="006F3C93">
            <w:rPr>
              <w:sz w:val="16"/>
            </w:rPr>
            <w:fldChar w:fldCharType="separate"/>
          </w:r>
          <w:r w:rsidR="00427899">
            <w:rPr>
              <w:noProof/>
              <w:sz w:val="16"/>
            </w:rPr>
            <w:t>2</w:t>
          </w:r>
          <w:r w:rsidRPr="006F3C93">
            <w:rPr>
              <w:sz w:val="16"/>
            </w:rPr>
            <w:fldChar w:fldCharType="end"/>
          </w:r>
        </w:p>
      </w:tc>
    </w:tr>
  </w:tbl>
  <w:p w:rsidR="00362A27" w:rsidRPr="00965CE8" w:rsidRDefault="00362A27" w:rsidP="00965CE8">
    <w:pPr>
      <w:pStyle w:val="Rodap"/>
      <w:rPr>
        <w:sz w:val="10"/>
        <w:szCs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2E7" w:rsidRDefault="003112E7">
      <w:r>
        <w:separator/>
      </w:r>
    </w:p>
  </w:footnote>
  <w:footnote w:type="continuationSeparator" w:id="0">
    <w:p w:rsidR="003112E7" w:rsidRDefault="003112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899" w:rsidRDefault="0042789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899" w:rsidRDefault="0042789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899" w:rsidRDefault="00427899">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87" w:type="dxa"/>
      <w:tblInd w:w="70" w:type="dxa"/>
      <w:tblBorders>
        <w:top w:val="single" w:sz="4" w:space="0" w:color="244061"/>
        <w:bottom w:val="single" w:sz="4" w:space="0" w:color="244061"/>
      </w:tblBorders>
      <w:shd w:val="clear" w:color="auto" w:fill="D9D9D9"/>
      <w:tblLayout w:type="fixed"/>
      <w:tblCellMar>
        <w:left w:w="70" w:type="dxa"/>
        <w:right w:w="70" w:type="dxa"/>
      </w:tblCellMar>
      <w:tblLook w:val="0000" w:firstRow="0" w:lastRow="0" w:firstColumn="0" w:lastColumn="0" w:noHBand="0" w:noVBand="0"/>
    </w:tblPr>
    <w:tblGrid>
      <w:gridCol w:w="2041"/>
      <w:gridCol w:w="4592"/>
      <w:gridCol w:w="2154"/>
    </w:tblGrid>
    <w:tr w:rsidR="00965CE8" w:rsidRPr="00A65889" w:rsidTr="00BA3AF6">
      <w:trPr>
        <w:cantSplit/>
        <w:trHeight w:val="1115"/>
        <w:tblHeader/>
      </w:trPr>
      <w:tc>
        <w:tcPr>
          <w:tcW w:w="2041" w:type="dxa"/>
          <w:shd w:val="clear" w:color="auto" w:fill="auto"/>
          <w:vAlign w:val="center"/>
        </w:tcPr>
        <w:p w:rsidR="00965CE8" w:rsidRPr="004F570A" w:rsidRDefault="00427899" w:rsidP="000F4A71">
          <w:pPr>
            <w:ind w:right="-70"/>
            <w:rPr>
              <w:rFonts w:cs="Arial"/>
              <w:sz w:val="20"/>
            </w:rPr>
          </w:pPr>
          <w:r>
            <w:rPr>
              <w:noProof/>
              <w:lang w:eastAsia="pt-BR"/>
            </w:rPr>
            <w:drawing>
              <wp:inline distT="0" distB="0" distL="0" distR="0">
                <wp:extent cx="704850" cy="638175"/>
                <wp:effectExtent l="0" t="0" r="0" b="9525"/>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638175"/>
                        </a:xfrm>
                        <a:prstGeom prst="rect">
                          <a:avLst/>
                        </a:prstGeom>
                        <a:noFill/>
                        <a:ln>
                          <a:noFill/>
                        </a:ln>
                      </pic:spPr>
                    </pic:pic>
                  </a:graphicData>
                </a:graphic>
              </wp:inline>
            </w:drawing>
          </w:r>
          <w:bookmarkStart w:id="0" w:name="_GoBack"/>
          <w:bookmarkEnd w:id="0"/>
        </w:p>
      </w:tc>
      <w:tc>
        <w:tcPr>
          <w:tcW w:w="4592" w:type="dxa"/>
          <w:shd w:val="clear" w:color="auto" w:fill="auto"/>
          <w:vAlign w:val="center"/>
        </w:tcPr>
        <w:p w:rsidR="00965CE8" w:rsidRPr="00D849B1" w:rsidRDefault="00965CE8" w:rsidP="000F4A71">
          <w:pPr>
            <w:jc w:val="center"/>
            <w:rPr>
              <w:rFonts w:cs="Arial"/>
              <w:b/>
              <w:sz w:val="20"/>
            </w:rPr>
          </w:pPr>
          <w:r>
            <w:rPr>
              <w:rFonts w:cs="Arial"/>
              <w:b/>
              <w:sz w:val="20"/>
            </w:rPr>
            <w:t>Roteiro de Teste</w:t>
          </w:r>
          <w:r w:rsidRPr="00D849B1">
            <w:rPr>
              <w:rFonts w:cs="Arial"/>
              <w:b/>
              <w:sz w:val="20"/>
            </w:rPr>
            <w:t xml:space="preserve"> </w:t>
          </w:r>
        </w:p>
      </w:tc>
      <w:tc>
        <w:tcPr>
          <w:tcW w:w="2154" w:type="dxa"/>
          <w:shd w:val="clear" w:color="auto" w:fill="auto"/>
          <w:vAlign w:val="bottom"/>
        </w:tcPr>
        <w:p w:rsidR="00965CE8" w:rsidRPr="001C4FFA" w:rsidRDefault="00965CE8" w:rsidP="000F4A71">
          <w:pPr>
            <w:ind w:left="1206" w:hanging="1206"/>
            <w:jc w:val="right"/>
            <w:rPr>
              <w:rFonts w:cs="Arial"/>
              <w:b/>
              <w:color w:val="FF0000"/>
              <w:sz w:val="20"/>
            </w:rPr>
          </w:pPr>
          <w:r w:rsidRPr="006F3C93">
            <w:rPr>
              <w:rFonts w:cs="Arial"/>
              <w:sz w:val="16"/>
            </w:rPr>
            <w:t>Versão: 1.0</w:t>
          </w:r>
        </w:p>
      </w:tc>
    </w:tr>
  </w:tbl>
  <w:p w:rsidR="00965CE8" w:rsidRPr="00965CE8" w:rsidRDefault="00965CE8">
    <w:pPr>
      <w:pStyle w:val="Cabealho"/>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13967"/>
        </w:tabs>
        <w:ind w:left="13967" w:hanging="360"/>
      </w:pPr>
    </w:lvl>
    <w:lvl w:ilvl="1">
      <w:start w:val="1"/>
      <w:numFmt w:val="decimal"/>
      <w:lvlText w:val="%1.%2."/>
      <w:lvlJc w:val="left"/>
      <w:pPr>
        <w:tabs>
          <w:tab w:val="num" w:pos="14753"/>
        </w:tabs>
        <w:ind w:left="14753" w:hanging="720"/>
      </w:pPr>
    </w:lvl>
    <w:lvl w:ilvl="2">
      <w:start w:val="1"/>
      <w:numFmt w:val="decimal"/>
      <w:lvlText w:val="%1.%2.%3."/>
      <w:lvlJc w:val="left"/>
      <w:pPr>
        <w:tabs>
          <w:tab w:val="num" w:pos="15047"/>
        </w:tabs>
        <w:ind w:left="15047" w:hanging="720"/>
      </w:pPr>
    </w:lvl>
    <w:lvl w:ilvl="3">
      <w:start w:val="1"/>
      <w:numFmt w:val="decimal"/>
      <w:lvlText w:val="%1.%2.%3.%4."/>
      <w:lvlJc w:val="left"/>
      <w:pPr>
        <w:tabs>
          <w:tab w:val="num" w:pos="15767"/>
        </w:tabs>
        <w:ind w:left="15767" w:hanging="1080"/>
      </w:pPr>
    </w:lvl>
    <w:lvl w:ilvl="4">
      <w:start w:val="1"/>
      <w:numFmt w:val="decimal"/>
      <w:lvlText w:val="%1.%2.%3.%4.%5."/>
      <w:lvlJc w:val="left"/>
      <w:pPr>
        <w:tabs>
          <w:tab w:val="num" w:pos="16127"/>
        </w:tabs>
        <w:ind w:left="16127" w:hanging="1080"/>
      </w:pPr>
    </w:lvl>
    <w:lvl w:ilvl="5">
      <w:start w:val="1"/>
      <w:numFmt w:val="decimal"/>
      <w:lvlText w:val="%1.%2.%3.%4.%5.%6."/>
      <w:lvlJc w:val="left"/>
      <w:pPr>
        <w:tabs>
          <w:tab w:val="num" w:pos="16847"/>
        </w:tabs>
        <w:ind w:left="16847" w:hanging="1440"/>
      </w:pPr>
    </w:lvl>
    <w:lvl w:ilvl="6">
      <w:start w:val="1"/>
      <w:numFmt w:val="decimal"/>
      <w:lvlText w:val="%1.%2.%3.%4.%5.%6.%7."/>
      <w:lvlJc w:val="left"/>
      <w:pPr>
        <w:tabs>
          <w:tab w:val="num" w:pos="17207"/>
        </w:tabs>
        <w:ind w:left="17207" w:hanging="1440"/>
      </w:pPr>
    </w:lvl>
    <w:lvl w:ilvl="7">
      <w:start w:val="1"/>
      <w:numFmt w:val="decimal"/>
      <w:lvlText w:val="%1.%2.%3.%4.%5.%6.%7.%8."/>
      <w:lvlJc w:val="left"/>
      <w:pPr>
        <w:tabs>
          <w:tab w:val="num" w:pos="17927"/>
        </w:tabs>
        <w:ind w:left="17927" w:hanging="1800"/>
      </w:pPr>
    </w:lvl>
    <w:lvl w:ilvl="8">
      <w:start w:val="1"/>
      <w:numFmt w:val="decimal"/>
      <w:lvlText w:val="%1.%2.%3.%4.%5.%6.%7.%8.%9."/>
      <w:lvlJc w:val="left"/>
      <w:pPr>
        <w:tabs>
          <w:tab w:val="num" w:pos="18647"/>
        </w:tabs>
        <w:ind w:left="18647" w:hanging="216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1146"/>
        </w:tabs>
        <w:ind w:left="1146"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5040"/>
        </w:tabs>
        <w:ind w:left="5040" w:hanging="21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5">
    <w:nsid w:val="15940880"/>
    <w:multiLevelType w:val="multilevel"/>
    <w:tmpl w:val="856E47E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6">
    <w:nsid w:val="23F77CE1"/>
    <w:multiLevelType w:val="hybridMultilevel"/>
    <w:tmpl w:val="1A6E43A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D363909"/>
    <w:multiLevelType w:val="hybridMultilevel"/>
    <w:tmpl w:val="BE6E164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nsid w:val="33E93353"/>
    <w:multiLevelType w:val="hybridMultilevel"/>
    <w:tmpl w:val="58CAA88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5FE05A57"/>
    <w:multiLevelType w:val="hybridMultilevel"/>
    <w:tmpl w:val="F32698F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6BF155FE"/>
    <w:multiLevelType w:val="hybridMultilevel"/>
    <w:tmpl w:val="90CEC0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E2A05FA"/>
    <w:multiLevelType w:val="hybridMultilevel"/>
    <w:tmpl w:val="34F644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AF27A1D"/>
    <w:multiLevelType w:val="hybridMultilevel"/>
    <w:tmpl w:val="1CC40F8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7B7C1F24"/>
    <w:multiLevelType w:val="multilevel"/>
    <w:tmpl w:val="6D608CE2"/>
    <w:lvl w:ilvl="0">
      <w:start w:val="1"/>
      <w:numFmt w:val="decimal"/>
      <w:pStyle w:val="TtuloNvel1"/>
      <w:lvlText w:val="%1."/>
      <w:lvlJc w:val="left"/>
      <w:pPr>
        <w:ind w:left="360" w:hanging="360"/>
      </w:pPr>
    </w:lvl>
    <w:lvl w:ilvl="1">
      <w:start w:val="1"/>
      <w:numFmt w:val="decimal"/>
      <w:pStyle w:val="TtuloNvel2"/>
      <w:lvlText w:val="%1.%2."/>
      <w:lvlJc w:val="left"/>
      <w:pPr>
        <w:ind w:left="792" w:hanging="432"/>
      </w:pPr>
    </w:lvl>
    <w:lvl w:ilvl="2">
      <w:start w:val="1"/>
      <w:numFmt w:val="decimal"/>
      <w:pStyle w:val="TtuloN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E333A66"/>
    <w:multiLevelType w:val="hybridMultilevel"/>
    <w:tmpl w:val="7B5866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F693C1B"/>
    <w:multiLevelType w:val="hybridMultilevel"/>
    <w:tmpl w:val="6AA849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2"/>
  </w:num>
  <w:num w:numId="9">
    <w:abstractNumId w:val="7"/>
  </w:num>
  <w:num w:numId="10">
    <w:abstractNumId w:val="0"/>
  </w:num>
  <w:num w:numId="11">
    <w:abstractNumId w:val="0"/>
  </w:num>
  <w:num w:numId="12">
    <w:abstractNumId w:val="0"/>
  </w:num>
  <w:num w:numId="13">
    <w:abstractNumId w:val="0"/>
  </w:num>
  <w:num w:numId="14">
    <w:abstractNumId w:val="0"/>
  </w:num>
  <w:num w:numId="15">
    <w:abstractNumId w:val="0"/>
  </w:num>
  <w:num w:numId="16">
    <w:abstractNumId w:val="9"/>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13"/>
  </w:num>
  <w:num w:numId="30">
    <w:abstractNumId w:val="10"/>
  </w:num>
  <w:num w:numId="31">
    <w:abstractNumId w:val="14"/>
  </w:num>
  <w:num w:numId="32">
    <w:abstractNumId w:val="6"/>
  </w:num>
  <w:num w:numId="33">
    <w:abstractNumId w:val="15"/>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899"/>
    <w:rsid w:val="00040C74"/>
    <w:rsid w:val="000F4A71"/>
    <w:rsid w:val="001E205B"/>
    <w:rsid w:val="001F2959"/>
    <w:rsid w:val="002A2B85"/>
    <w:rsid w:val="002C17EC"/>
    <w:rsid w:val="003112E7"/>
    <w:rsid w:val="00362A27"/>
    <w:rsid w:val="003D5B96"/>
    <w:rsid w:val="003E51B6"/>
    <w:rsid w:val="004100ED"/>
    <w:rsid w:val="00427899"/>
    <w:rsid w:val="004877AF"/>
    <w:rsid w:val="0053481C"/>
    <w:rsid w:val="0061508C"/>
    <w:rsid w:val="006C3335"/>
    <w:rsid w:val="00880C11"/>
    <w:rsid w:val="008E7323"/>
    <w:rsid w:val="00901514"/>
    <w:rsid w:val="00965CE8"/>
    <w:rsid w:val="009E5044"/>
    <w:rsid w:val="00A90C60"/>
    <w:rsid w:val="00A92464"/>
    <w:rsid w:val="00AC058D"/>
    <w:rsid w:val="00BA3AF6"/>
    <w:rsid w:val="00BA4F4C"/>
    <w:rsid w:val="00BB1C05"/>
    <w:rsid w:val="00BC17C8"/>
    <w:rsid w:val="00BC6188"/>
    <w:rsid w:val="00C56C26"/>
    <w:rsid w:val="00C621A2"/>
    <w:rsid w:val="00C90333"/>
    <w:rsid w:val="00CA4E46"/>
    <w:rsid w:val="00CB57F2"/>
    <w:rsid w:val="00E977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color w:val="000000"/>
      <w:sz w:val="24"/>
      <w:lang w:eastAsia="ar-SA"/>
    </w:rPr>
  </w:style>
  <w:style w:type="paragraph" w:styleId="Ttulo1">
    <w:name w:val="heading 1"/>
    <w:basedOn w:val="Normal"/>
    <w:next w:val="Normal"/>
    <w:qFormat/>
    <w:pPr>
      <w:keepNext/>
      <w:numPr>
        <w:numId w:val="5"/>
      </w:numPr>
      <w:outlineLvl w:val="0"/>
    </w:pPr>
    <w:rPr>
      <w:rFonts w:ascii="Tahoma" w:hAnsi="Tahoma"/>
      <w:b/>
      <w:sz w:val="20"/>
    </w:rPr>
  </w:style>
  <w:style w:type="paragraph" w:styleId="Ttulo2">
    <w:name w:val="heading 2"/>
    <w:basedOn w:val="Normal"/>
    <w:next w:val="Normal"/>
    <w:qFormat/>
    <w:pPr>
      <w:keepNext/>
      <w:numPr>
        <w:ilvl w:val="1"/>
        <w:numId w:val="5"/>
      </w:numPr>
      <w:jc w:val="both"/>
      <w:outlineLvl w:val="1"/>
    </w:pPr>
    <w:rPr>
      <w:rFonts w:ascii="Tahoma" w:hAnsi="Tahoma"/>
      <w:b/>
      <w:sz w:val="20"/>
    </w:rPr>
  </w:style>
  <w:style w:type="paragraph" w:styleId="Ttulo3">
    <w:name w:val="heading 3"/>
    <w:basedOn w:val="Normal"/>
    <w:next w:val="Normal"/>
    <w:qFormat/>
    <w:pPr>
      <w:keepNext/>
      <w:numPr>
        <w:ilvl w:val="2"/>
        <w:numId w:val="5"/>
      </w:numPr>
      <w:outlineLvl w:val="2"/>
    </w:pPr>
    <w:rPr>
      <w:rFonts w:ascii="Tahoma" w:hAnsi="Tahoma"/>
      <w:b/>
      <w:sz w:val="12"/>
    </w:rPr>
  </w:style>
  <w:style w:type="paragraph" w:styleId="Ttulo4">
    <w:name w:val="heading 4"/>
    <w:basedOn w:val="Normal"/>
    <w:next w:val="Normal"/>
    <w:qFormat/>
    <w:pPr>
      <w:keepNext/>
      <w:numPr>
        <w:ilvl w:val="3"/>
        <w:numId w:val="5"/>
      </w:numPr>
      <w:outlineLvl w:val="3"/>
    </w:pPr>
    <w:rPr>
      <w:rFonts w:ascii="Tahoma" w:hAnsi="Tahoma"/>
      <w:b/>
      <w:sz w:val="16"/>
    </w:rPr>
  </w:style>
  <w:style w:type="paragraph" w:styleId="Ttulo5">
    <w:name w:val="heading 5"/>
    <w:basedOn w:val="Normal"/>
    <w:next w:val="Normal"/>
    <w:qFormat/>
    <w:pPr>
      <w:keepNext/>
      <w:numPr>
        <w:ilvl w:val="4"/>
        <w:numId w:val="5"/>
      </w:numPr>
      <w:tabs>
        <w:tab w:val="center" w:pos="914"/>
      </w:tabs>
      <w:jc w:val="center"/>
      <w:outlineLvl w:val="4"/>
    </w:pPr>
    <w:rPr>
      <w:rFonts w:ascii="Tahoma" w:hAnsi="Tahoma"/>
      <w:b/>
      <w:sz w:val="16"/>
    </w:rPr>
  </w:style>
  <w:style w:type="paragraph" w:styleId="Ttulo6">
    <w:name w:val="heading 6"/>
    <w:basedOn w:val="Normal"/>
    <w:next w:val="Normal"/>
    <w:qFormat/>
    <w:pPr>
      <w:widowControl w:val="0"/>
      <w:numPr>
        <w:ilvl w:val="5"/>
        <w:numId w:val="5"/>
      </w:numPr>
      <w:spacing w:before="240" w:after="60" w:line="240" w:lineRule="atLeast"/>
      <w:outlineLvl w:val="5"/>
    </w:pPr>
    <w:rPr>
      <w:rFonts w:ascii="Times New Roman" w:hAnsi="Times New Roman"/>
      <w:i/>
      <w:sz w:val="22"/>
      <w:lang w:val="en-US"/>
    </w:rPr>
  </w:style>
  <w:style w:type="paragraph" w:styleId="Ttulo7">
    <w:name w:val="heading 7"/>
    <w:basedOn w:val="Normal"/>
    <w:next w:val="Normal"/>
    <w:qFormat/>
    <w:pPr>
      <w:widowControl w:val="0"/>
      <w:numPr>
        <w:ilvl w:val="6"/>
        <w:numId w:val="5"/>
      </w:numPr>
      <w:spacing w:before="240" w:after="60" w:line="240" w:lineRule="atLeast"/>
      <w:outlineLvl w:val="6"/>
    </w:pPr>
    <w:rPr>
      <w:rFonts w:ascii="Times New Roman" w:hAnsi="Times New Roman"/>
      <w:sz w:val="20"/>
      <w:lang w:val="en-US"/>
    </w:rPr>
  </w:style>
  <w:style w:type="paragraph" w:styleId="Ttulo8">
    <w:name w:val="heading 8"/>
    <w:basedOn w:val="Normal"/>
    <w:next w:val="Normal"/>
    <w:qFormat/>
    <w:pPr>
      <w:widowControl w:val="0"/>
      <w:numPr>
        <w:ilvl w:val="7"/>
        <w:numId w:val="5"/>
      </w:numPr>
      <w:spacing w:before="240" w:after="60" w:line="240" w:lineRule="atLeast"/>
      <w:outlineLvl w:val="7"/>
    </w:pPr>
    <w:rPr>
      <w:rFonts w:ascii="Times New Roman" w:hAnsi="Times New Roman"/>
      <w:i/>
      <w:sz w:val="20"/>
      <w:lang w:val="en-US"/>
    </w:rPr>
  </w:style>
  <w:style w:type="paragraph" w:styleId="Ttulo9">
    <w:name w:val="heading 9"/>
    <w:basedOn w:val="Normal"/>
    <w:next w:val="Normal"/>
    <w:qFormat/>
    <w:pPr>
      <w:widowControl w:val="0"/>
      <w:numPr>
        <w:ilvl w:val="8"/>
        <w:numId w:val="5"/>
      </w:numPr>
      <w:spacing w:before="240" w:after="60" w:line="240" w:lineRule="atLeast"/>
      <w:outlineLvl w:val="8"/>
    </w:pPr>
    <w:rPr>
      <w:rFonts w:ascii="Times New Roman" w:hAnsi="Times New Roman"/>
      <w:b/>
      <w:i/>
      <w:sz w:val="18"/>
      <w:lang w:val="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semiHidden/>
    <w:rsid w:val="00965CE8"/>
    <w:rPr>
      <w:sz w:val="16"/>
    </w:rPr>
  </w:style>
  <w:style w:type="paragraph" w:styleId="Cabealho">
    <w:name w:val="header"/>
    <w:basedOn w:val="Normal"/>
    <w:link w:val="CabealhoChar"/>
    <w:unhideWhenUsed/>
    <w:rsid w:val="00965CE8"/>
    <w:pPr>
      <w:tabs>
        <w:tab w:val="center" w:pos="4252"/>
        <w:tab w:val="right" w:pos="8504"/>
      </w:tabs>
    </w:pPr>
  </w:style>
  <w:style w:type="character" w:customStyle="1" w:styleId="CabealhoChar">
    <w:name w:val="Cabeçalho Char"/>
    <w:basedOn w:val="Fontepargpadro"/>
    <w:link w:val="Cabealho"/>
    <w:rsid w:val="00965CE8"/>
    <w:rPr>
      <w:rFonts w:ascii="Arial" w:hAnsi="Arial"/>
      <w:color w:val="000000"/>
      <w:sz w:val="24"/>
      <w:lang w:eastAsia="ar-SA"/>
    </w:rPr>
  </w:style>
  <w:style w:type="paragraph" w:customStyle="1" w:styleId="Ttulo10">
    <w:name w:val="Título1"/>
    <w:basedOn w:val="Normal"/>
    <w:next w:val="Corpodetexto"/>
    <w:rsid w:val="00965CE8"/>
    <w:pPr>
      <w:keepNext/>
      <w:spacing w:before="240" w:after="120"/>
    </w:pPr>
    <w:rPr>
      <w:rFonts w:eastAsia="Lucida Sans Unicode" w:cs="Tahoma"/>
      <w:sz w:val="28"/>
      <w:szCs w:val="28"/>
    </w:rPr>
  </w:style>
  <w:style w:type="paragraph" w:styleId="Corpodetexto">
    <w:name w:val="Body Text"/>
    <w:basedOn w:val="Normal"/>
    <w:semiHidden/>
    <w:pPr>
      <w:spacing w:after="120"/>
    </w:pPr>
  </w:style>
  <w:style w:type="character" w:styleId="HiperlinkVisitado">
    <w:name w:val="FollowedHyperlink"/>
    <w:basedOn w:val="Fontepargpadro"/>
    <w:semiHidden/>
    <w:rsid w:val="00965CE8"/>
    <w:rPr>
      <w:color w:val="800080"/>
      <w:u w:val="single"/>
    </w:rPr>
  </w:style>
  <w:style w:type="paragraph" w:styleId="Sumrio1">
    <w:name w:val="toc 1"/>
    <w:basedOn w:val="Normal"/>
    <w:next w:val="Normal"/>
    <w:autoRedefine/>
    <w:uiPriority w:val="39"/>
    <w:unhideWhenUsed/>
    <w:rsid w:val="00965CE8"/>
    <w:pPr>
      <w:spacing w:before="120"/>
    </w:pPr>
    <w:rPr>
      <w:rFonts w:ascii="Calibri" w:hAnsi="Calibri"/>
      <w:b/>
      <w:bCs/>
      <w:i/>
      <w:iCs/>
      <w:szCs w:val="24"/>
    </w:rPr>
  </w:style>
  <w:style w:type="paragraph" w:styleId="Sumrio2">
    <w:name w:val="toc 2"/>
    <w:basedOn w:val="Normal"/>
    <w:next w:val="Normal"/>
    <w:autoRedefine/>
    <w:uiPriority w:val="39"/>
    <w:unhideWhenUsed/>
    <w:rsid w:val="00965CE8"/>
    <w:pPr>
      <w:spacing w:before="120"/>
      <w:ind w:left="240"/>
    </w:pPr>
    <w:rPr>
      <w:rFonts w:ascii="Calibri" w:hAnsi="Calibri"/>
      <w:b/>
      <w:bCs/>
      <w:sz w:val="22"/>
      <w:szCs w:val="22"/>
    </w:rPr>
  </w:style>
  <w:style w:type="paragraph" w:styleId="Sumrio3">
    <w:name w:val="toc 3"/>
    <w:basedOn w:val="Normal"/>
    <w:next w:val="Normal"/>
    <w:autoRedefine/>
    <w:uiPriority w:val="39"/>
    <w:unhideWhenUsed/>
    <w:rsid w:val="00965CE8"/>
    <w:pPr>
      <w:ind w:left="480"/>
    </w:pPr>
    <w:rPr>
      <w:rFonts w:ascii="Calibri" w:hAnsi="Calibri"/>
      <w:sz w:val="20"/>
    </w:rPr>
  </w:style>
  <w:style w:type="character" w:styleId="Hyperlink">
    <w:name w:val="Hyperlink"/>
    <w:basedOn w:val="Fontepargpadro"/>
    <w:uiPriority w:val="99"/>
    <w:unhideWhenUsed/>
    <w:rsid w:val="00965CE8"/>
    <w:rPr>
      <w:color w:val="0000FF"/>
      <w:u w:val="single"/>
    </w:rPr>
  </w:style>
  <w:style w:type="paragraph" w:styleId="Lista">
    <w:name w:val="List"/>
    <w:basedOn w:val="Corpodetexto"/>
    <w:semiHidden/>
    <w:rPr>
      <w:rFonts w:cs="Tahoma"/>
    </w:rPr>
  </w:style>
  <w:style w:type="paragraph" w:styleId="Rodap">
    <w:name w:val="footer"/>
    <w:basedOn w:val="Normal"/>
    <w:link w:val="RodapChar"/>
    <w:semiHidden/>
    <w:pPr>
      <w:tabs>
        <w:tab w:val="center" w:pos="4419"/>
        <w:tab w:val="right" w:pos="8838"/>
      </w:tabs>
    </w:pPr>
  </w:style>
  <w:style w:type="character" w:customStyle="1" w:styleId="RodapChar">
    <w:name w:val="Rodapé Char"/>
    <w:basedOn w:val="Fontepargpadro"/>
    <w:link w:val="Rodap"/>
    <w:semiHidden/>
    <w:rsid w:val="00A90C60"/>
    <w:rPr>
      <w:rFonts w:ascii="Arial" w:hAnsi="Arial"/>
      <w:color w:val="000000"/>
      <w:sz w:val="24"/>
      <w:lang w:eastAsia="ar-SA"/>
    </w:rPr>
  </w:style>
  <w:style w:type="paragraph" w:customStyle="1" w:styleId="Ttulodatabela">
    <w:name w:val="Título da tabela"/>
    <w:basedOn w:val="Normal"/>
    <w:rsid w:val="00965CE8"/>
    <w:pPr>
      <w:suppressLineNumbers/>
      <w:jc w:val="center"/>
    </w:pPr>
    <w:rPr>
      <w:b/>
      <w:bCs/>
      <w:i/>
      <w:iCs/>
    </w:rPr>
  </w:style>
  <w:style w:type="paragraph" w:styleId="Sumrio4">
    <w:name w:val="toc 4"/>
    <w:basedOn w:val="Normal"/>
    <w:next w:val="Normal"/>
    <w:semiHidden/>
    <w:pPr>
      <w:ind w:left="720"/>
    </w:pPr>
    <w:rPr>
      <w:rFonts w:ascii="Calibri" w:hAnsi="Calibri"/>
      <w:sz w:val="20"/>
    </w:rPr>
  </w:style>
  <w:style w:type="paragraph" w:styleId="Sumrio5">
    <w:name w:val="toc 5"/>
    <w:basedOn w:val="Normal"/>
    <w:next w:val="Normal"/>
    <w:semiHidden/>
    <w:pPr>
      <w:ind w:left="960"/>
    </w:pPr>
    <w:rPr>
      <w:rFonts w:ascii="Calibri" w:hAnsi="Calibri"/>
      <w:sz w:val="20"/>
    </w:rPr>
  </w:style>
  <w:style w:type="paragraph" w:styleId="Sumrio6">
    <w:name w:val="toc 6"/>
    <w:basedOn w:val="Normal"/>
    <w:next w:val="Normal"/>
    <w:semiHidden/>
    <w:pPr>
      <w:ind w:left="1200"/>
    </w:pPr>
    <w:rPr>
      <w:rFonts w:ascii="Calibri" w:hAnsi="Calibri"/>
      <w:sz w:val="20"/>
    </w:rPr>
  </w:style>
  <w:style w:type="paragraph" w:styleId="Sumrio7">
    <w:name w:val="toc 7"/>
    <w:basedOn w:val="Normal"/>
    <w:next w:val="Normal"/>
    <w:semiHidden/>
    <w:pPr>
      <w:ind w:left="1440"/>
    </w:pPr>
    <w:rPr>
      <w:rFonts w:ascii="Calibri" w:hAnsi="Calibri"/>
      <w:sz w:val="20"/>
    </w:rPr>
  </w:style>
  <w:style w:type="paragraph" w:styleId="Sumrio8">
    <w:name w:val="toc 8"/>
    <w:basedOn w:val="Normal"/>
    <w:next w:val="Normal"/>
    <w:semiHidden/>
    <w:pPr>
      <w:ind w:left="1680"/>
    </w:pPr>
    <w:rPr>
      <w:rFonts w:ascii="Calibri" w:hAnsi="Calibri"/>
      <w:sz w:val="20"/>
    </w:rPr>
  </w:style>
  <w:style w:type="paragraph" w:styleId="Sumrio9">
    <w:name w:val="toc 9"/>
    <w:basedOn w:val="Normal"/>
    <w:next w:val="Normal"/>
    <w:semiHidden/>
    <w:pPr>
      <w:ind w:left="1920"/>
    </w:pPr>
    <w:rPr>
      <w:rFonts w:ascii="Calibri" w:hAnsi="Calibri"/>
      <w:sz w:val="20"/>
    </w:rPr>
  </w:style>
  <w:style w:type="paragraph" w:customStyle="1" w:styleId="Texto">
    <w:name w:val="Texto"/>
    <w:basedOn w:val="Normal"/>
    <w:qFormat/>
    <w:rsid w:val="00965CE8"/>
    <w:pPr>
      <w:suppressAutoHyphens w:val="0"/>
      <w:ind w:firstLine="397"/>
      <w:jc w:val="both"/>
    </w:pPr>
    <w:rPr>
      <w:rFonts w:eastAsia="Calibri"/>
      <w:color w:val="auto"/>
      <w:sz w:val="20"/>
      <w:szCs w:val="22"/>
      <w:lang w:eastAsia="en-US"/>
    </w:rPr>
  </w:style>
  <w:style w:type="paragraph" w:customStyle="1" w:styleId="InfoBlue">
    <w:name w:val="InfoBlue"/>
    <w:basedOn w:val="Normal"/>
    <w:qFormat/>
    <w:rsid w:val="00965CE8"/>
    <w:pPr>
      <w:suppressAutoHyphens w:val="0"/>
      <w:jc w:val="both"/>
    </w:pPr>
    <w:rPr>
      <w:rFonts w:eastAsia="Calibri"/>
      <w:i/>
      <w:color w:val="3333FF"/>
      <w:sz w:val="20"/>
      <w:szCs w:val="22"/>
      <w:lang w:eastAsia="en-US"/>
    </w:rPr>
  </w:style>
  <w:style w:type="paragraph" w:customStyle="1" w:styleId="TtuloNvel3">
    <w:name w:val="Título_Nível3"/>
    <w:basedOn w:val="Normal"/>
    <w:next w:val="Texto"/>
    <w:link w:val="TtuloNvel3Char"/>
    <w:qFormat/>
    <w:rsid w:val="00965CE8"/>
    <w:pPr>
      <w:numPr>
        <w:ilvl w:val="2"/>
        <w:numId w:val="29"/>
      </w:numPr>
      <w:suppressAutoHyphens w:val="0"/>
      <w:spacing w:before="120" w:after="120"/>
      <w:ind w:left="1702" w:hanging="851"/>
    </w:pPr>
    <w:rPr>
      <w:rFonts w:eastAsia="Calibri"/>
      <w:color w:val="auto"/>
      <w:sz w:val="20"/>
      <w:szCs w:val="22"/>
      <w:lang w:eastAsia="en-US"/>
    </w:rPr>
  </w:style>
  <w:style w:type="character" w:customStyle="1" w:styleId="TtuloNvel3Char">
    <w:name w:val="Título_Nível3 Char"/>
    <w:basedOn w:val="Fontepargpadro"/>
    <w:link w:val="TtuloNvel3"/>
    <w:rsid w:val="00965CE8"/>
    <w:rPr>
      <w:rFonts w:ascii="Arial" w:eastAsia="Calibri" w:hAnsi="Arial" w:cs="Times New Roman"/>
      <w:szCs w:val="22"/>
      <w:lang w:eastAsia="en-US"/>
    </w:rPr>
  </w:style>
  <w:style w:type="paragraph" w:customStyle="1" w:styleId="TtuloNvel1">
    <w:name w:val="Título_Nível1"/>
    <w:basedOn w:val="Normal"/>
    <w:next w:val="Texto"/>
    <w:link w:val="TtuloNvel1Char"/>
    <w:qFormat/>
    <w:rsid w:val="00965CE8"/>
    <w:pPr>
      <w:keepNext/>
      <w:keepLines/>
      <w:numPr>
        <w:numId w:val="29"/>
      </w:numPr>
      <w:suppressAutoHyphens w:val="0"/>
      <w:spacing w:before="240" w:after="240"/>
    </w:pPr>
    <w:rPr>
      <w:b/>
      <w:bCs/>
      <w:caps/>
      <w:color w:val="auto"/>
      <w:sz w:val="22"/>
      <w:szCs w:val="28"/>
      <w:lang w:eastAsia="en-US"/>
    </w:rPr>
  </w:style>
  <w:style w:type="character" w:customStyle="1" w:styleId="TtuloNvel1Char">
    <w:name w:val="Título_Nível1 Char"/>
    <w:basedOn w:val="Fontepargpadro"/>
    <w:link w:val="TtuloNvel1"/>
    <w:rsid w:val="00965CE8"/>
    <w:rPr>
      <w:rFonts w:ascii="Arial" w:eastAsia="Times New Roman" w:hAnsi="Arial" w:cs="Times New Roman"/>
      <w:b/>
      <w:bCs/>
      <w:caps/>
      <w:sz w:val="22"/>
      <w:szCs w:val="28"/>
      <w:lang w:eastAsia="en-US"/>
    </w:rPr>
  </w:style>
  <w:style w:type="paragraph" w:customStyle="1" w:styleId="TabelaCentralizada">
    <w:name w:val="Tabela_Centralizada"/>
    <w:link w:val="TabelaCentralizadaChar"/>
    <w:rsid w:val="00965CE8"/>
    <w:pPr>
      <w:suppressAutoHyphens/>
      <w:jc w:val="center"/>
    </w:pPr>
    <w:rPr>
      <w:rFonts w:ascii="Arial" w:hAnsi="Arial" w:cs="Arial"/>
      <w:lang w:eastAsia="ar-SA"/>
    </w:rPr>
  </w:style>
  <w:style w:type="character" w:customStyle="1" w:styleId="TabelaCentralizadaChar">
    <w:name w:val="Tabela_Centralizada Char"/>
    <w:basedOn w:val="Fontepargpadro"/>
    <w:link w:val="TabelaCentralizada"/>
    <w:rsid w:val="00965CE8"/>
    <w:rPr>
      <w:rFonts w:ascii="Arial" w:hAnsi="Arial" w:cs="Arial"/>
      <w:lang w:val="pt-BR" w:eastAsia="ar-SA" w:bidi="ar-SA"/>
    </w:rPr>
  </w:style>
  <w:style w:type="paragraph" w:customStyle="1" w:styleId="TabelaEsquerda">
    <w:name w:val="Tabela_Esquerda"/>
    <w:basedOn w:val="TabelaCentralizada"/>
    <w:link w:val="TabelaEsquerdaChar"/>
    <w:qFormat/>
    <w:rsid w:val="00965CE8"/>
    <w:pPr>
      <w:keepNext/>
      <w:keepLines/>
      <w:snapToGrid w:val="0"/>
      <w:jc w:val="left"/>
    </w:pPr>
  </w:style>
  <w:style w:type="character" w:customStyle="1" w:styleId="TabelaEsquerdaChar">
    <w:name w:val="Tabela_Esquerda Char"/>
    <w:basedOn w:val="TabelaCentralizadaChar"/>
    <w:link w:val="TabelaEsquerda"/>
    <w:rsid w:val="00965CE8"/>
    <w:rPr>
      <w:rFonts w:ascii="Arial" w:hAnsi="Arial" w:cs="Arial"/>
      <w:lang w:val="pt-BR" w:eastAsia="ar-SA" w:bidi="ar-SA"/>
    </w:rPr>
  </w:style>
  <w:style w:type="paragraph" w:customStyle="1" w:styleId="TabelaTtulo">
    <w:name w:val="Tabela_Título"/>
    <w:basedOn w:val="TabelaCentralizada"/>
    <w:link w:val="TabelaTtuloChar"/>
    <w:qFormat/>
    <w:rsid w:val="00965CE8"/>
    <w:pPr>
      <w:keepNext/>
      <w:keepLines/>
      <w:snapToGrid w:val="0"/>
    </w:pPr>
    <w:rPr>
      <w:b/>
    </w:rPr>
  </w:style>
  <w:style w:type="character" w:customStyle="1" w:styleId="TabelaTtuloChar">
    <w:name w:val="Tabela_Título Char"/>
    <w:basedOn w:val="TabelaCentralizadaChar"/>
    <w:link w:val="TabelaTtulo"/>
    <w:rsid w:val="00965CE8"/>
    <w:rPr>
      <w:rFonts w:ascii="Arial" w:hAnsi="Arial" w:cs="Arial"/>
      <w:b/>
      <w:lang w:val="pt-BR" w:eastAsia="ar-SA" w:bidi="ar-SA"/>
    </w:rPr>
  </w:style>
  <w:style w:type="paragraph" w:customStyle="1" w:styleId="TtuloNvel2">
    <w:name w:val="Título_Nível2"/>
    <w:basedOn w:val="Normal"/>
    <w:next w:val="Texto"/>
    <w:link w:val="TtuloNvel2Char"/>
    <w:qFormat/>
    <w:rsid w:val="00965CE8"/>
    <w:pPr>
      <w:keepNext/>
      <w:keepLines/>
      <w:numPr>
        <w:ilvl w:val="1"/>
        <w:numId w:val="29"/>
      </w:numPr>
      <w:tabs>
        <w:tab w:val="left" w:pos="993"/>
      </w:tabs>
      <w:suppressAutoHyphens w:val="0"/>
      <w:spacing w:before="120" w:after="120"/>
    </w:pPr>
    <w:rPr>
      <w:b/>
      <w:bCs/>
      <w:color w:val="auto"/>
      <w:sz w:val="20"/>
      <w:lang w:eastAsia="en-US"/>
    </w:rPr>
  </w:style>
  <w:style w:type="character" w:customStyle="1" w:styleId="TtuloNvel2Char">
    <w:name w:val="Título_Nível2 Char"/>
    <w:basedOn w:val="Fontepargpadro"/>
    <w:link w:val="TtuloNvel2"/>
    <w:rsid w:val="00965CE8"/>
    <w:rPr>
      <w:rFonts w:ascii="Arial" w:eastAsia="Times New Roman" w:hAnsi="Arial" w:cs="Times New Roman"/>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color w:val="000000"/>
      <w:sz w:val="24"/>
      <w:lang w:eastAsia="ar-SA"/>
    </w:rPr>
  </w:style>
  <w:style w:type="paragraph" w:styleId="Ttulo1">
    <w:name w:val="heading 1"/>
    <w:basedOn w:val="Normal"/>
    <w:next w:val="Normal"/>
    <w:qFormat/>
    <w:pPr>
      <w:keepNext/>
      <w:numPr>
        <w:numId w:val="5"/>
      </w:numPr>
      <w:outlineLvl w:val="0"/>
    </w:pPr>
    <w:rPr>
      <w:rFonts w:ascii="Tahoma" w:hAnsi="Tahoma"/>
      <w:b/>
      <w:sz w:val="20"/>
    </w:rPr>
  </w:style>
  <w:style w:type="paragraph" w:styleId="Ttulo2">
    <w:name w:val="heading 2"/>
    <w:basedOn w:val="Normal"/>
    <w:next w:val="Normal"/>
    <w:qFormat/>
    <w:pPr>
      <w:keepNext/>
      <w:numPr>
        <w:ilvl w:val="1"/>
        <w:numId w:val="5"/>
      </w:numPr>
      <w:jc w:val="both"/>
      <w:outlineLvl w:val="1"/>
    </w:pPr>
    <w:rPr>
      <w:rFonts w:ascii="Tahoma" w:hAnsi="Tahoma"/>
      <w:b/>
      <w:sz w:val="20"/>
    </w:rPr>
  </w:style>
  <w:style w:type="paragraph" w:styleId="Ttulo3">
    <w:name w:val="heading 3"/>
    <w:basedOn w:val="Normal"/>
    <w:next w:val="Normal"/>
    <w:qFormat/>
    <w:pPr>
      <w:keepNext/>
      <w:numPr>
        <w:ilvl w:val="2"/>
        <w:numId w:val="5"/>
      </w:numPr>
      <w:outlineLvl w:val="2"/>
    </w:pPr>
    <w:rPr>
      <w:rFonts w:ascii="Tahoma" w:hAnsi="Tahoma"/>
      <w:b/>
      <w:sz w:val="12"/>
    </w:rPr>
  </w:style>
  <w:style w:type="paragraph" w:styleId="Ttulo4">
    <w:name w:val="heading 4"/>
    <w:basedOn w:val="Normal"/>
    <w:next w:val="Normal"/>
    <w:qFormat/>
    <w:pPr>
      <w:keepNext/>
      <w:numPr>
        <w:ilvl w:val="3"/>
        <w:numId w:val="5"/>
      </w:numPr>
      <w:outlineLvl w:val="3"/>
    </w:pPr>
    <w:rPr>
      <w:rFonts w:ascii="Tahoma" w:hAnsi="Tahoma"/>
      <w:b/>
      <w:sz w:val="16"/>
    </w:rPr>
  </w:style>
  <w:style w:type="paragraph" w:styleId="Ttulo5">
    <w:name w:val="heading 5"/>
    <w:basedOn w:val="Normal"/>
    <w:next w:val="Normal"/>
    <w:qFormat/>
    <w:pPr>
      <w:keepNext/>
      <w:numPr>
        <w:ilvl w:val="4"/>
        <w:numId w:val="5"/>
      </w:numPr>
      <w:tabs>
        <w:tab w:val="center" w:pos="914"/>
      </w:tabs>
      <w:jc w:val="center"/>
      <w:outlineLvl w:val="4"/>
    </w:pPr>
    <w:rPr>
      <w:rFonts w:ascii="Tahoma" w:hAnsi="Tahoma"/>
      <w:b/>
      <w:sz w:val="16"/>
    </w:rPr>
  </w:style>
  <w:style w:type="paragraph" w:styleId="Ttulo6">
    <w:name w:val="heading 6"/>
    <w:basedOn w:val="Normal"/>
    <w:next w:val="Normal"/>
    <w:qFormat/>
    <w:pPr>
      <w:widowControl w:val="0"/>
      <w:numPr>
        <w:ilvl w:val="5"/>
        <w:numId w:val="5"/>
      </w:numPr>
      <w:spacing w:before="240" w:after="60" w:line="240" w:lineRule="atLeast"/>
      <w:outlineLvl w:val="5"/>
    </w:pPr>
    <w:rPr>
      <w:rFonts w:ascii="Times New Roman" w:hAnsi="Times New Roman"/>
      <w:i/>
      <w:sz w:val="22"/>
      <w:lang w:val="en-US"/>
    </w:rPr>
  </w:style>
  <w:style w:type="paragraph" w:styleId="Ttulo7">
    <w:name w:val="heading 7"/>
    <w:basedOn w:val="Normal"/>
    <w:next w:val="Normal"/>
    <w:qFormat/>
    <w:pPr>
      <w:widowControl w:val="0"/>
      <w:numPr>
        <w:ilvl w:val="6"/>
        <w:numId w:val="5"/>
      </w:numPr>
      <w:spacing w:before="240" w:after="60" w:line="240" w:lineRule="atLeast"/>
      <w:outlineLvl w:val="6"/>
    </w:pPr>
    <w:rPr>
      <w:rFonts w:ascii="Times New Roman" w:hAnsi="Times New Roman"/>
      <w:sz w:val="20"/>
      <w:lang w:val="en-US"/>
    </w:rPr>
  </w:style>
  <w:style w:type="paragraph" w:styleId="Ttulo8">
    <w:name w:val="heading 8"/>
    <w:basedOn w:val="Normal"/>
    <w:next w:val="Normal"/>
    <w:qFormat/>
    <w:pPr>
      <w:widowControl w:val="0"/>
      <w:numPr>
        <w:ilvl w:val="7"/>
        <w:numId w:val="5"/>
      </w:numPr>
      <w:spacing w:before="240" w:after="60" w:line="240" w:lineRule="atLeast"/>
      <w:outlineLvl w:val="7"/>
    </w:pPr>
    <w:rPr>
      <w:rFonts w:ascii="Times New Roman" w:hAnsi="Times New Roman"/>
      <w:i/>
      <w:sz w:val="20"/>
      <w:lang w:val="en-US"/>
    </w:rPr>
  </w:style>
  <w:style w:type="paragraph" w:styleId="Ttulo9">
    <w:name w:val="heading 9"/>
    <w:basedOn w:val="Normal"/>
    <w:next w:val="Normal"/>
    <w:qFormat/>
    <w:pPr>
      <w:widowControl w:val="0"/>
      <w:numPr>
        <w:ilvl w:val="8"/>
        <w:numId w:val="5"/>
      </w:numPr>
      <w:spacing w:before="240" w:after="60" w:line="240" w:lineRule="atLeast"/>
      <w:outlineLvl w:val="8"/>
    </w:pPr>
    <w:rPr>
      <w:rFonts w:ascii="Times New Roman" w:hAnsi="Times New Roman"/>
      <w:b/>
      <w:i/>
      <w:sz w:val="18"/>
      <w:lang w:val="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semiHidden/>
    <w:rsid w:val="00965CE8"/>
    <w:rPr>
      <w:sz w:val="16"/>
    </w:rPr>
  </w:style>
  <w:style w:type="paragraph" w:styleId="Cabealho">
    <w:name w:val="header"/>
    <w:basedOn w:val="Normal"/>
    <w:link w:val="CabealhoChar"/>
    <w:unhideWhenUsed/>
    <w:rsid w:val="00965CE8"/>
    <w:pPr>
      <w:tabs>
        <w:tab w:val="center" w:pos="4252"/>
        <w:tab w:val="right" w:pos="8504"/>
      </w:tabs>
    </w:pPr>
  </w:style>
  <w:style w:type="character" w:customStyle="1" w:styleId="CabealhoChar">
    <w:name w:val="Cabeçalho Char"/>
    <w:basedOn w:val="Fontepargpadro"/>
    <w:link w:val="Cabealho"/>
    <w:rsid w:val="00965CE8"/>
    <w:rPr>
      <w:rFonts w:ascii="Arial" w:hAnsi="Arial"/>
      <w:color w:val="000000"/>
      <w:sz w:val="24"/>
      <w:lang w:eastAsia="ar-SA"/>
    </w:rPr>
  </w:style>
  <w:style w:type="paragraph" w:customStyle="1" w:styleId="Ttulo10">
    <w:name w:val="Título1"/>
    <w:basedOn w:val="Normal"/>
    <w:next w:val="Corpodetexto"/>
    <w:rsid w:val="00965CE8"/>
    <w:pPr>
      <w:keepNext/>
      <w:spacing w:before="240" w:after="120"/>
    </w:pPr>
    <w:rPr>
      <w:rFonts w:eastAsia="Lucida Sans Unicode" w:cs="Tahoma"/>
      <w:sz w:val="28"/>
      <w:szCs w:val="28"/>
    </w:rPr>
  </w:style>
  <w:style w:type="paragraph" w:styleId="Corpodetexto">
    <w:name w:val="Body Text"/>
    <w:basedOn w:val="Normal"/>
    <w:semiHidden/>
    <w:pPr>
      <w:spacing w:after="120"/>
    </w:pPr>
  </w:style>
  <w:style w:type="character" w:styleId="HiperlinkVisitado">
    <w:name w:val="FollowedHyperlink"/>
    <w:basedOn w:val="Fontepargpadro"/>
    <w:semiHidden/>
    <w:rsid w:val="00965CE8"/>
    <w:rPr>
      <w:color w:val="800080"/>
      <w:u w:val="single"/>
    </w:rPr>
  </w:style>
  <w:style w:type="paragraph" w:styleId="Sumrio1">
    <w:name w:val="toc 1"/>
    <w:basedOn w:val="Normal"/>
    <w:next w:val="Normal"/>
    <w:autoRedefine/>
    <w:uiPriority w:val="39"/>
    <w:unhideWhenUsed/>
    <w:rsid w:val="00965CE8"/>
    <w:pPr>
      <w:spacing w:before="120"/>
    </w:pPr>
    <w:rPr>
      <w:rFonts w:ascii="Calibri" w:hAnsi="Calibri"/>
      <w:b/>
      <w:bCs/>
      <w:i/>
      <w:iCs/>
      <w:szCs w:val="24"/>
    </w:rPr>
  </w:style>
  <w:style w:type="paragraph" w:styleId="Sumrio2">
    <w:name w:val="toc 2"/>
    <w:basedOn w:val="Normal"/>
    <w:next w:val="Normal"/>
    <w:autoRedefine/>
    <w:uiPriority w:val="39"/>
    <w:unhideWhenUsed/>
    <w:rsid w:val="00965CE8"/>
    <w:pPr>
      <w:spacing w:before="120"/>
      <w:ind w:left="240"/>
    </w:pPr>
    <w:rPr>
      <w:rFonts w:ascii="Calibri" w:hAnsi="Calibri"/>
      <w:b/>
      <w:bCs/>
      <w:sz w:val="22"/>
      <w:szCs w:val="22"/>
    </w:rPr>
  </w:style>
  <w:style w:type="paragraph" w:styleId="Sumrio3">
    <w:name w:val="toc 3"/>
    <w:basedOn w:val="Normal"/>
    <w:next w:val="Normal"/>
    <w:autoRedefine/>
    <w:uiPriority w:val="39"/>
    <w:unhideWhenUsed/>
    <w:rsid w:val="00965CE8"/>
    <w:pPr>
      <w:ind w:left="480"/>
    </w:pPr>
    <w:rPr>
      <w:rFonts w:ascii="Calibri" w:hAnsi="Calibri"/>
      <w:sz w:val="20"/>
    </w:rPr>
  </w:style>
  <w:style w:type="character" w:styleId="Hyperlink">
    <w:name w:val="Hyperlink"/>
    <w:basedOn w:val="Fontepargpadro"/>
    <w:uiPriority w:val="99"/>
    <w:unhideWhenUsed/>
    <w:rsid w:val="00965CE8"/>
    <w:rPr>
      <w:color w:val="0000FF"/>
      <w:u w:val="single"/>
    </w:rPr>
  </w:style>
  <w:style w:type="paragraph" w:styleId="Lista">
    <w:name w:val="List"/>
    <w:basedOn w:val="Corpodetexto"/>
    <w:semiHidden/>
    <w:rPr>
      <w:rFonts w:cs="Tahoma"/>
    </w:rPr>
  </w:style>
  <w:style w:type="paragraph" w:styleId="Rodap">
    <w:name w:val="footer"/>
    <w:basedOn w:val="Normal"/>
    <w:link w:val="RodapChar"/>
    <w:semiHidden/>
    <w:pPr>
      <w:tabs>
        <w:tab w:val="center" w:pos="4419"/>
        <w:tab w:val="right" w:pos="8838"/>
      </w:tabs>
    </w:pPr>
  </w:style>
  <w:style w:type="character" w:customStyle="1" w:styleId="RodapChar">
    <w:name w:val="Rodapé Char"/>
    <w:basedOn w:val="Fontepargpadro"/>
    <w:link w:val="Rodap"/>
    <w:semiHidden/>
    <w:rsid w:val="00A90C60"/>
    <w:rPr>
      <w:rFonts w:ascii="Arial" w:hAnsi="Arial"/>
      <w:color w:val="000000"/>
      <w:sz w:val="24"/>
      <w:lang w:eastAsia="ar-SA"/>
    </w:rPr>
  </w:style>
  <w:style w:type="paragraph" w:customStyle="1" w:styleId="Ttulodatabela">
    <w:name w:val="Título da tabela"/>
    <w:basedOn w:val="Normal"/>
    <w:rsid w:val="00965CE8"/>
    <w:pPr>
      <w:suppressLineNumbers/>
      <w:jc w:val="center"/>
    </w:pPr>
    <w:rPr>
      <w:b/>
      <w:bCs/>
      <w:i/>
      <w:iCs/>
    </w:rPr>
  </w:style>
  <w:style w:type="paragraph" w:styleId="Sumrio4">
    <w:name w:val="toc 4"/>
    <w:basedOn w:val="Normal"/>
    <w:next w:val="Normal"/>
    <w:semiHidden/>
    <w:pPr>
      <w:ind w:left="720"/>
    </w:pPr>
    <w:rPr>
      <w:rFonts w:ascii="Calibri" w:hAnsi="Calibri"/>
      <w:sz w:val="20"/>
    </w:rPr>
  </w:style>
  <w:style w:type="paragraph" w:styleId="Sumrio5">
    <w:name w:val="toc 5"/>
    <w:basedOn w:val="Normal"/>
    <w:next w:val="Normal"/>
    <w:semiHidden/>
    <w:pPr>
      <w:ind w:left="960"/>
    </w:pPr>
    <w:rPr>
      <w:rFonts w:ascii="Calibri" w:hAnsi="Calibri"/>
      <w:sz w:val="20"/>
    </w:rPr>
  </w:style>
  <w:style w:type="paragraph" w:styleId="Sumrio6">
    <w:name w:val="toc 6"/>
    <w:basedOn w:val="Normal"/>
    <w:next w:val="Normal"/>
    <w:semiHidden/>
    <w:pPr>
      <w:ind w:left="1200"/>
    </w:pPr>
    <w:rPr>
      <w:rFonts w:ascii="Calibri" w:hAnsi="Calibri"/>
      <w:sz w:val="20"/>
    </w:rPr>
  </w:style>
  <w:style w:type="paragraph" w:styleId="Sumrio7">
    <w:name w:val="toc 7"/>
    <w:basedOn w:val="Normal"/>
    <w:next w:val="Normal"/>
    <w:semiHidden/>
    <w:pPr>
      <w:ind w:left="1440"/>
    </w:pPr>
    <w:rPr>
      <w:rFonts w:ascii="Calibri" w:hAnsi="Calibri"/>
      <w:sz w:val="20"/>
    </w:rPr>
  </w:style>
  <w:style w:type="paragraph" w:styleId="Sumrio8">
    <w:name w:val="toc 8"/>
    <w:basedOn w:val="Normal"/>
    <w:next w:val="Normal"/>
    <w:semiHidden/>
    <w:pPr>
      <w:ind w:left="1680"/>
    </w:pPr>
    <w:rPr>
      <w:rFonts w:ascii="Calibri" w:hAnsi="Calibri"/>
      <w:sz w:val="20"/>
    </w:rPr>
  </w:style>
  <w:style w:type="paragraph" w:styleId="Sumrio9">
    <w:name w:val="toc 9"/>
    <w:basedOn w:val="Normal"/>
    <w:next w:val="Normal"/>
    <w:semiHidden/>
    <w:pPr>
      <w:ind w:left="1920"/>
    </w:pPr>
    <w:rPr>
      <w:rFonts w:ascii="Calibri" w:hAnsi="Calibri"/>
      <w:sz w:val="20"/>
    </w:rPr>
  </w:style>
  <w:style w:type="paragraph" w:customStyle="1" w:styleId="Texto">
    <w:name w:val="Texto"/>
    <w:basedOn w:val="Normal"/>
    <w:qFormat/>
    <w:rsid w:val="00965CE8"/>
    <w:pPr>
      <w:suppressAutoHyphens w:val="0"/>
      <w:ind w:firstLine="397"/>
      <w:jc w:val="both"/>
    </w:pPr>
    <w:rPr>
      <w:rFonts w:eastAsia="Calibri"/>
      <w:color w:val="auto"/>
      <w:sz w:val="20"/>
      <w:szCs w:val="22"/>
      <w:lang w:eastAsia="en-US"/>
    </w:rPr>
  </w:style>
  <w:style w:type="paragraph" w:customStyle="1" w:styleId="InfoBlue">
    <w:name w:val="InfoBlue"/>
    <w:basedOn w:val="Normal"/>
    <w:qFormat/>
    <w:rsid w:val="00965CE8"/>
    <w:pPr>
      <w:suppressAutoHyphens w:val="0"/>
      <w:jc w:val="both"/>
    </w:pPr>
    <w:rPr>
      <w:rFonts w:eastAsia="Calibri"/>
      <w:i/>
      <w:color w:val="3333FF"/>
      <w:sz w:val="20"/>
      <w:szCs w:val="22"/>
      <w:lang w:eastAsia="en-US"/>
    </w:rPr>
  </w:style>
  <w:style w:type="paragraph" w:customStyle="1" w:styleId="TtuloNvel3">
    <w:name w:val="Título_Nível3"/>
    <w:basedOn w:val="Normal"/>
    <w:next w:val="Texto"/>
    <w:link w:val="TtuloNvel3Char"/>
    <w:qFormat/>
    <w:rsid w:val="00965CE8"/>
    <w:pPr>
      <w:numPr>
        <w:ilvl w:val="2"/>
        <w:numId w:val="29"/>
      </w:numPr>
      <w:suppressAutoHyphens w:val="0"/>
      <w:spacing w:before="120" w:after="120"/>
      <w:ind w:left="1702" w:hanging="851"/>
    </w:pPr>
    <w:rPr>
      <w:rFonts w:eastAsia="Calibri"/>
      <w:color w:val="auto"/>
      <w:sz w:val="20"/>
      <w:szCs w:val="22"/>
      <w:lang w:eastAsia="en-US"/>
    </w:rPr>
  </w:style>
  <w:style w:type="character" w:customStyle="1" w:styleId="TtuloNvel3Char">
    <w:name w:val="Título_Nível3 Char"/>
    <w:basedOn w:val="Fontepargpadro"/>
    <w:link w:val="TtuloNvel3"/>
    <w:rsid w:val="00965CE8"/>
    <w:rPr>
      <w:rFonts w:ascii="Arial" w:eastAsia="Calibri" w:hAnsi="Arial" w:cs="Times New Roman"/>
      <w:szCs w:val="22"/>
      <w:lang w:eastAsia="en-US"/>
    </w:rPr>
  </w:style>
  <w:style w:type="paragraph" w:customStyle="1" w:styleId="TtuloNvel1">
    <w:name w:val="Título_Nível1"/>
    <w:basedOn w:val="Normal"/>
    <w:next w:val="Texto"/>
    <w:link w:val="TtuloNvel1Char"/>
    <w:qFormat/>
    <w:rsid w:val="00965CE8"/>
    <w:pPr>
      <w:keepNext/>
      <w:keepLines/>
      <w:numPr>
        <w:numId w:val="29"/>
      </w:numPr>
      <w:suppressAutoHyphens w:val="0"/>
      <w:spacing w:before="240" w:after="240"/>
    </w:pPr>
    <w:rPr>
      <w:b/>
      <w:bCs/>
      <w:caps/>
      <w:color w:val="auto"/>
      <w:sz w:val="22"/>
      <w:szCs w:val="28"/>
      <w:lang w:eastAsia="en-US"/>
    </w:rPr>
  </w:style>
  <w:style w:type="character" w:customStyle="1" w:styleId="TtuloNvel1Char">
    <w:name w:val="Título_Nível1 Char"/>
    <w:basedOn w:val="Fontepargpadro"/>
    <w:link w:val="TtuloNvel1"/>
    <w:rsid w:val="00965CE8"/>
    <w:rPr>
      <w:rFonts w:ascii="Arial" w:eastAsia="Times New Roman" w:hAnsi="Arial" w:cs="Times New Roman"/>
      <w:b/>
      <w:bCs/>
      <w:caps/>
      <w:sz w:val="22"/>
      <w:szCs w:val="28"/>
      <w:lang w:eastAsia="en-US"/>
    </w:rPr>
  </w:style>
  <w:style w:type="paragraph" w:customStyle="1" w:styleId="TabelaCentralizada">
    <w:name w:val="Tabela_Centralizada"/>
    <w:link w:val="TabelaCentralizadaChar"/>
    <w:rsid w:val="00965CE8"/>
    <w:pPr>
      <w:suppressAutoHyphens/>
      <w:jc w:val="center"/>
    </w:pPr>
    <w:rPr>
      <w:rFonts w:ascii="Arial" w:hAnsi="Arial" w:cs="Arial"/>
      <w:lang w:eastAsia="ar-SA"/>
    </w:rPr>
  </w:style>
  <w:style w:type="character" w:customStyle="1" w:styleId="TabelaCentralizadaChar">
    <w:name w:val="Tabela_Centralizada Char"/>
    <w:basedOn w:val="Fontepargpadro"/>
    <w:link w:val="TabelaCentralizada"/>
    <w:rsid w:val="00965CE8"/>
    <w:rPr>
      <w:rFonts w:ascii="Arial" w:hAnsi="Arial" w:cs="Arial"/>
      <w:lang w:val="pt-BR" w:eastAsia="ar-SA" w:bidi="ar-SA"/>
    </w:rPr>
  </w:style>
  <w:style w:type="paragraph" w:customStyle="1" w:styleId="TabelaEsquerda">
    <w:name w:val="Tabela_Esquerda"/>
    <w:basedOn w:val="TabelaCentralizada"/>
    <w:link w:val="TabelaEsquerdaChar"/>
    <w:qFormat/>
    <w:rsid w:val="00965CE8"/>
    <w:pPr>
      <w:keepNext/>
      <w:keepLines/>
      <w:snapToGrid w:val="0"/>
      <w:jc w:val="left"/>
    </w:pPr>
  </w:style>
  <w:style w:type="character" w:customStyle="1" w:styleId="TabelaEsquerdaChar">
    <w:name w:val="Tabela_Esquerda Char"/>
    <w:basedOn w:val="TabelaCentralizadaChar"/>
    <w:link w:val="TabelaEsquerda"/>
    <w:rsid w:val="00965CE8"/>
    <w:rPr>
      <w:rFonts w:ascii="Arial" w:hAnsi="Arial" w:cs="Arial"/>
      <w:lang w:val="pt-BR" w:eastAsia="ar-SA" w:bidi="ar-SA"/>
    </w:rPr>
  </w:style>
  <w:style w:type="paragraph" w:customStyle="1" w:styleId="TabelaTtulo">
    <w:name w:val="Tabela_Título"/>
    <w:basedOn w:val="TabelaCentralizada"/>
    <w:link w:val="TabelaTtuloChar"/>
    <w:qFormat/>
    <w:rsid w:val="00965CE8"/>
    <w:pPr>
      <w:keepNext/>
      <w:keepLines/>
      <w:snapToGrid w:val="0"/>
    </w:pPr>
    <w:rPr>
      <w:b/>
    </w:rPr>
  </w:style>
  <w:style w:type="character" w:customStyle="1" w:styleId="TabelaTtuloChar">
    <w:name w:val="Tabela_Título Char"/>
    <w:basedOn w:val="TabelaCentralizadaChar"/>
    <w:link w:val="TabelaTtulo"/>
    <w:rsid w:val="00965CE8"/>
    <w:rPr>
      <w:rFonts w:ascii="Arial" w:hAnsi="Arial" w:cs="Arial"/>
      <w:b/>
      <w:lang w:val="pt-BR" w:eastAsia="ar-SA" w:bidi="ar-SA"/>
    </w:rPr>
  </w:style>
  <w:style w:type="paragraph" w:customStyle="1" w:styleId="TtuloNvel2">
    <w:name w:val="Título_Nível2"/>
    <w:basedOn w:val="Normal"/>
    <w:next w:val="Texto"/>
    <w:link w:val="TtuloNvel2Char"/>
    <w:qFormat/>
    <w:rsid w:val="00965CE8"/>
    <w:pPr>
      <w:keepNext/>
      <w:keepLines/>
      <w:numPr>
        <w:ilvl w:val="1"/>
        <w:numId w:val="29"/>
      </w:numPr>
      <w:tabs>
        <w:tab w:val="left" w:pos="993"/>
      </w:tabs>
      <w:suppressAutoHyphens w:val="0"/>
      <w:spacing w:before="120" w:after="120"/>
    </w:pPr>
    <w:rPr>
      <w:b/>
      <w:bCs/>
      <w:color w:val="auto"/>
      <w:sz w:val="20"/>
      <w:lang w:eastAsia="en-US"/>
    </w:rPr>
  </w:style>
  <w:style w:type="character" w:customStyle="1" w:styleId="TtuloNvel2Char">
    <w:name w:val="Título_Nível2 Char"/>
    <w:basedOn w:val="Fontepargpadro"/>
    <w:link w:val="TtuloNvel2"/>
    <w:rsid w:val="00965CE8"/>
    <w:rPr>
      <w:rFonts w:ascii="Arial" w:eastAsia="Times New Roman" w:hAnsi="Arial" w:cs="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BRAZUKA\Pacote%20de%20Artefatos_CNPq\Template_Roteiro_Testes.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E7635-FDEC-44A8-BF9E-4DCA8B795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Template_Roteiro_Testes</Template>
  <TotalTime>0</TotalTime>
  <Pages>7</Pages>
  <Words>1526</Words>
  <Characters>8242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9749</CharactersWithSpaces>
  <SharedDoc>false</SharedDoc>
  <HLinks>
    <vt:vector size="102" baseType="variant">
      <vt:variant>
        <vt:i4>1638459</vt:i4>
      </vt:variant>
      <vt:variant>
        <vt:i4>98</vt:i4>
      </vt:variant>
      <vt:variant>
        <vt:i4>0</vt:i4>
      </vt:variant>
      <vt:variant>
        <vt:i4>5</vt:i4>
      </vt:variant>
      <vt:variant>
        <vt:lpwstr/>
      </vt:variant>
      <vt:variant>
        <vt:lpwstr>_Toc277860815</vt:lpwstr>
      </vt:variant>
      <vt:variant>
        <vt:i4>1638459</vt:i4>
      </vt:variant>
      <vt:variant>
        <vt:i4>92</vt:i4>
      </vt:variant>
      <vt:variant>
        <vt:i4>0</vt:i4>
      </vt:variant>
      <vt:variant>
        <vt:i4>5</vt:i4>
      </vt:variant>
      <vt:variant>
        <vt:lpwstr/>
      </vt:variant>
      <vt:variant>
        <vt:lpwstr>_Toc277860814</vt:lpwstr>
      </vt:variant>
      <vt:variant>
        <vt:i4>1638459</vt:i4>
      </vt:variant>
      <vt:variant>
        <vt:i4>86</vt:i4>
      </vt:variant>
      <vt:variant>
        <vt:i4>0</vt:i4>
      </vt:variant>
      <vt:variant>
        <vt:i4>5</vt:i4>
      </vt:variant>
      <vt:variant>
        <vt:lpwstr/>
      </vt:variant>
      <vt:variant>
        <vt:lpwstr>_Toc277860813</vt:lpwstr>
      </vt:variant>
      <vt:variant>
        <vt:i4>1638459</vt:i4>
      </vt:variant>
      <vt:variant>
        <vt:i4>80</vt:i4>
      </vt:variant>
      <vt:variant>
        <vt:i4>0</vt:i4>
      </vt:variant>
      <vt:variant>
        <vt:i4>5</vt:i4>
      </vt:variant>
      <vt:variant>
        <vt:lpwstr/>
      </vt:variant>
      <vt:variant>
        <vt:lpwstr>_Toc277860812</vt:lpwstr>
      </vt:variant>
      <vt:variant>
        <vt:i4>1638459</vt:i4>
      </vt:variant>
      <vt:variant>
        <vt:i4>74</vt:i4>
      </vt:variant>
      <vt:variant>
        <vt:i4>0</vt:i4>
      </vt:variant>
      <vt:variant>
        <vt:i4>5</vt:i4>
      </vt:variant>
      <vt:variant>
        <vt:lpwstr/>
      </vt:variant>
      <vt:variant>
        <vt:lpwstr>_Toc277860811</vt:lpwstr>
      </vt:variant>
      <vt:variant>
        <vt:i4>1638459</vt:i4>
      </vt:variant>
      <vt:variant>
        <vt:i4>68</vt:i4>
      </vt:variant>
      <vt:variant>
        <vt:i4>0</vt:i4>
      </vt:variant>
      <vt:variant>
        <vt:i4>5</vt:i4>
      </vt:variant>
      <vt:variant>
        <vt:lpwstr/>
      </vt:variant>
      <vt:variant>
        <vt:lpwstr>_Toc277860810</vt:lpwstr>
      </vt:variant>
      <vt:variant>
        <vt:i4>1572923</vt:i4>
      </vt:variant>
      <vt:variant>
        <vt:i4>62</vt:i4>
      </vt:variant>
      <vt:variant>
        <vt:i4>0</vt:i4>
      </vt:variant>
      <vt:variant>
        <vt:i4>5</vt:i4>
      </vt:variant>
      <vt:variant>
        <vt:lpwstr/>
      </vt:variant>
      <vt:variant>
        <vt:lpwstr>_Toc277860809</vt:lpwstr>
      </vt:variant>
      <vt:variant>
        <vt:i4>1572923</vt:i4>
      </vt:variant>
      <vt:variant>
        <vt:i4>56</vt:i4>
      </vt:variant>
      <vt:variant>
        <vt:i4>0</vt:i4>
      </vt:variant>
      <vt:variant>
        <vt:i4>5</vt:i4>
      </vt:variant>
      <vt:variant>
        <vt:lpwstr/>
      </vt:variant>
      <vt:variant>
        <vt:lpwstr>_Toc277860808</vt:lpwstr>
      </vt:variant>
      <vt:variant>
        <vt:i4>1572923</vt:i4>
      </vt:variant>
      <vt:variant>
        <vt:i4>50</vt:i4>
      </vt:variant>
      <vt:variant>
        <vt:i4>0</vt:i4>
      </vt:variant>
      <vt:variant>
        <vt:i4>5</vt:i4>
      </vt:variant>
      <vt:variant>
        <vt:lpwstr/>
      </vt:variant>
      <vt:variant>
        <vt:lpwstr>_Toc277860807</vt:lpwstr>
      </vt:variant>
      <vt:variant>
        <vt:i4>1572923</vt:i4>
      </vt:variant>
      <vt:variant>
        <vt:i4>44</vt:i4>
      </vt:variant>
      <vt:variant>
        <vt:i4>0</vt:i4>
      </vt:variant>
      <vt:variant>
        <vt:i4>5</vt:i4>
      </vt:variant>
      <vt:variant>
        <vt:lpwstr/>
      </vt:variant>
      <vt:variant>
        <vt:lpwstr>_Toc277860806</vt:lpwstr>
      </vt:variant>
      <vt:variant>
        <vt:i4>1572923</vt:i4>
      </vt:variant>
      <vt:variant>
        <vt:i4>38</vt:i4>
      </vt:variant>
      <vt:variant>
        <vt:i4>0</vt:i4>
      </vt:variant>
      <vt:variant>
        <vt:i4>5</vt:i4>
      </vt:variant>
      <vt:variant>
        <vt:lpwstr/>
      </vt:variant>
      <vt:variant>
        <vt:lpwstr>_Toc277860805</vt:lpwstr>
      </vt:variant>
      <vt:variant>
        <vt:i4>1572923</vt:i4>
      </vt:variant>
      <vt:variant>
        <vt:i4>32</vt:i4>
      </vt:variant>
      <vt:variant>
        <vt:i4>0</vt:i4>
      </vt:variant>
      <vt:variant>
        <vt:i4>5</vt:i4>
      </vt:variant>
      <vt:variant>
        <vt:lpwstr/>
      </vt:variant>
      <vt:variant>
        <vt:lpwstr>_Toc277860804</vt:lpwstr>
      </vt:variant>
      <vt:variant>
        <vt:i4>1572923</vt:i4>
      </vt:variant>
      <vt:variant>
        <vt:i4>26</vt:i4>
      </vt:variant>
      <vt:variant>
        <vt:i4>0</vt:i4>
      </vt:variant>
      <vt:variant>
        <vt:i4>5</vt:i4>
      </vt:variant>
      <vt:variant>
        <vt:lpwstr/>
      </vt:variant>
      <vt:variant>
        <vt:lpwstr>_Toc277860803</vt:lpwstr>
      </vt:variant>
      <vt:variant>
        <vt:i4>1572923</vt:i4>
      </vt:variant>
      <vt:variant>
        <vt:i4>20</vt:i4>
      </vt:variant>
      <vt:variant>
        <vt:i4>0</vt:i4>
      </vt:variant>
      <vt:variant>
        <vt:i4>5</vt:i4>
      </vt:variant>
      <vt:variant>
        <vt:lpwstr/>
      </vt:variant>
      <vt:variant>
        <vt:lpwstr>_Toc277860802</vt:lpwstr>
      </vt:variant>
      <vt:variant>
        <vt:i4>1572923</vt:i4>
      </vt:variant>
      <vt:variant>
        <vt:i4>14</vt:i4>
      </vt:variant>
      <vt:variant>
        <vt:i4>0</vt:i4>
      </vt:variant>
      <vt:variant>
        <vt:i4>5</vt:i4>
      </vt:variant>
      <vt:variant>
        <vt:lpwstr/>
      </vt:variant>
      <vt:variant>
        <vt:lpwstr>_Toc277860801</vt:lpwstr>
      </vt:variant>
      <vt:variant>
        <vt:i4>1572923</vt:i4>
      </vt:variant>
      <vt:variant>
        <vt:i4>8</vt:i4>
      </vt:variant>
      <vt:variant>
        <vt:i4>0</vt:i4>
      </vt:variant>
      <vt:variant>
        <vt:i4>5</vt:i4>
      </vt:variant>
      <vt:variant>
        <vt:lpwstr/>
      </vt:variant>
      <vt:variant>
        <vt:lpwstr>_Toc277860800</vt:lpwstr>
      </vt:variant>
      <vt:variant>
        <vt:i4>1114164</vt:i4>
      </vt:variant>
      <vt:variant>
        <vt:i4>2</vt:i4>
      </vt:variant>
      <vt:variant>
        <vt:i4>0</vt:i4>
      </vt:variant>
      <vt:variant>
        <vt:i4>5</vt:i4>
      </vt:variant>
      <vt:variant>
        <vt:lpwstr/>
      </vt:variant>
      <vt:variant>
        <vt:lpwstr>_Toc277860799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Jaqueline Lima</dc:creator>
  <cp:lastModifiedBy>Jaqueline Lima</cp:lastModifiedBy>
  <cp:revision>1</cp:revision>
  <cp:lastPrinted>2006-09-12T17:41:00Z</cp:lastPrinted>
  <dcterms:created xsi:type="dcterms:W3CDTF">2012-02-20T14:53:00Z</dcterms:created>
  <dcterms:modified xsi:type="dcterms:W3CDTF">2012-02-20T14:53:00Z</dcterms:modified>
</cp:coreProperties>
</file>